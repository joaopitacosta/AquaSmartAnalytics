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6927" w:rsidRPr="00186927" w:rsidRDefault="00186927">
      <w:pPr>
        <w:rPr>
          <w:b/>
        </w:rPr>
      </w:pPr>
      <w:r w:rsidRPr="00186927">
        <w:rPr>
          <w:b/>
        </w:rPr>
        <w:t>Target/Questions</w:t>
      </w:r>
    </w:p>
    <w:p w:rsidR="00186927" w:rsidRDefault="00186927">
      <w:r>
        <w:t xml:space="preserve">I want to use my data in order to </w:t>
      </w:r>
    </w:p>
    <w:p w:rsidR="00186927" w:rsidRDefault="00186927" w:rsidP="00186927">
      <w:pPr>
        <w:pStyle w:val="a3"/>
        <w:numPr>
          <w:ilvl w:val="0"/>
          <w:numId w:val="1"/>
        </w:numPr>
      </w:pPr>
      <w:r>
        <w:t>estimate the fish population (i.e. understand that there is a deviation between the calculated fish number/average weight and the real ones)</w:t>
      </w:r>
    </w:p>
    <w:p w:rsidR="00186927" w:rsidRDefault="00186927" w:rsidP="00186927">
      <w:pPr>
        <w:pStyle w:val="a3"/>
        <w:numPr>
          <w:ilvl w:val="0"/>
          <w:numId w:val="1"/>
        </w:numPr>
      </w:pPr>
      <w:r>
        <w:t>adjust feeding, based on the real fish population and the behavior of the fish</w:t>
      </w:r>
    </w:p>
    <w:p w:rsidR="00186927" w:rsidRDefault="00186927" w:rsidP="00186927">
      <w:pPr>
        <w:pStyle w:val="a3"/>
        <w:numPr>
          <w:ilvl w:val="0"/>
          <w:numId w:val="1"/>
        </w:numPr>
      </w:pPr>
      <w:r>
        <w:t>predict a disease or another problem that will happen soon</w:t>
      </w:r>
    </w:p>
    <w:p w:rsidR="00186927" w:rsidRDefault="00186927" w:rsidP="00186927">
      <w:pPr>
        <w:pStyle w:val="a3"/>
        <w:numPr>
          <w:ilvl w:val="0"/>
          <w:numId w:val="1"/>
        </w:numPr>
      </w:pPr>
      <w:r>
        <w:t>improve production efficiency by understanding the relationships between the parameters and their effect on the production result</w:t>
      </w:r>
    </w:p>
    <w:p w:rsidR="00186927" w:rsidRDefault="00186927" w:rsidP="00186927">
      <w:pPr>
        <w:pStyle w:val="a3"/>
        <w:numPr>
          <w:ilvl w:val="0"/>
          <w:numId w:val="1"/>
        </w:numPr>
      </w:pPr>
      <w:r>
        <w:t>compare my performance to the one of other similar companies (benchmarking) and verify the validity of the findings of the previous bullet</w:t>
      </w:r>
    </w:p>
    <w:p w:rsidR="00186927" w:rsidRDefault="00186927" w:rsidP="00186927">
      <w:r>
        <w:t>The first 3 bullets are targets that have to do with the current situation and the management of the farm for the next period. The last two bullets is related both to current as well as long-term improvements</w:t>
      </w:r>
    </w:p>
    <w:p w:rsidR="00186927" w:rsidRPr="00186927" w:rsidRDefault="00186927" w:rsidP="00186927">
      <w:pPr>
        <w:rPr>
          <w:b/>
        </w:rPr>
      </w:pPr>
      <w:r w:rsidRPr="00186927">
        <w:rPr>
          <w:b/>
        </w:rPr>
        <w:t>Datasets</w:t>
      </w:r>
    </w:p>
    <w:p w:rsidR="00186927" w:rsidRDefault="00186927" w:rsidP="00186927">
      <w:r>
        <w:t>There is a dataset for each running or closed cage. It has the attributes described in “Periodic Datasets” tab of “</w:t>
      </w:r>
      <w:proofErr w:type="spellStart"/>
      <w:r w:rsidR="00943311" w:rsidRPr="00943311">
        <w:t>RequirementsGathering</w:t>
      </w:r>
      <w:proofErr w:type="spellEnd"/>
      <w:r w:rsidR="00943311" w:rsidRPr="00943311">
        <w:t xml:space="preserve"> </w:t>
      </w:r>
      <w:proofErr w:type="spellStart"/>
      <w:r w:rsidR="00943311" w:rsidRPr="00943311">
        <w:t>AquaSmart</w:t>
      </w:r>
      <w:proofErr w:type="spellEnd"/>
      <w:r w:rsidR="00943311" w:rsidRPr="00943311">
        <w:t xml:space="preserve"> v0 1 - </w:t>
      </w:r>
      <w:proofErr w:type="spellStart"/>
      <w:proofErr w:type="gramStart"/>
      <w:r w:rsidR="00943311" w:rsidRPr="00943311">
        <w:t>bm</w:t>
      </w:r>
      <w:proofErr w:type="spellEnd"/>
      <w:proofErr w:type="gramEnd"/>
      <w:r w:rsidR="00943311" w:rsidRPr="00943311">
        <w:t xml:space="preserve"> 20150220.xlsx</w:t>
      </w:r>
      <w:r>
        <w:t>”. There are three main groups of information</w:t>
      </w:r>
    </w:p>
    <w:p w:rsidR="002B7317" w:rsidRDefault="002B7317" w:rsidP="002B7317">
      <w:pPr>
        <w:pStyle w:val="a3"/>
        <w:numPr>
          <w:ilvl w:val="0"/>
          <w:numId w:val="2"/>
        </w:numPr>
      </w:pPr>
      <w:r>
        <w:t>KPIs that show the performance of the cage (output variables, blue cells)</w:t>
      </w:r>
      <w:r w:rsidR="00481DE2">
        <w:t xml:space="preserve"> – </w:t>
      </w:r>
      <w:r w:rsidR="00481DE2" w:rsidRPr="00481DE2">
        <w:rPr>
          <w:b/>
        </w:rPr>
        <w:t>Group 0</w:t>
      </w:r>
    </w:p>
    <w:p w:rsidR="002B7317" w:rsidRDefault="002B7317" w:rsidP="002B7317">
      <w:pPr>
        <w:pStyle w:val="a3"/>
        <w:numPr>
          <w:ilvl w:val="0"/>
          <w:numId w:val="2"/>
        </w:numPr>
      </w:pPr>
      <w:r>
        <w:t>Attributes of the fish population that exists in the cage (like hatchery, Fry CV, Stocking Year and Month, etc- gray cells). Those attributes do not change over time (with two exceptions, if the fish are vaccinated or not and the grading code)</w:t>
      </w:r>
      <w:r w:rsidR="00481DE2">
        <w:t xml:space="preserve"> - </w:t>
      </w:r>
      <w:r w:rsidR="00481DE2" w:rsidRPr="00481DE2">
        <w:rPr>
          <w:b/>
        </w:rPr>
        <w:t xml:space="preserve">Group </w:t>
      </w:r>
      <w:r w:rsidR="00481DE2">
        <w:rPr>
          <w:b/>
        </w:rPr>
        <w:t>1</w:t>
      </w:r>
    </w:p>
    <w:p w:rsidR="002B7317" w:rsidRDefault="002B7317" w:rsidP="002B7317">
      <w:pPr>
        <w:pStyle w:val="a3"/>
        <w:numPr>
          <w:ilvl w:val="0"/>
          <w:numId w:val="2"/>
        </w:numPr>
      </w:pPr>
      <w:r>
        <w:t>Daily data of the fish. The dataset will contain either the information from the stocking of the fish until today or the information from the day the fish have been transferred to this cage until today)</w:t>
      </w:r>
      <w:r w:rsidR="00943311">
        <w:t>. There will be a record for each day. There are 7 groups of information, shown in different colors (e.g. orange for the feeding-related data, light green for the net and density related, etc.)</w:t>
      </w:r>
      <w:r w:rsidR="00481DE2">
        <w:t xml:space="preserve"> - </w:t>
      </w:r>
      <w:r w:rsidR="00481DE2" w:rsidRPr="00481DE2">
        <w:rPr>
          <w:b/>
        </w:rPr>
        <w:t xml:space="preserve">Group </w:t>
      </w:r>
      <w:r w:rsidR="00481DE2">
        <w:rPr>
          <w:b/>
        </w:rPr>
        <w:t>2</w:t>
      </w:r>
    </w:p>
    <w:p w:rsidR="00943311" w:rsidRDefault="00943311" w:rsidP="00943311">
      <w:r>
        <w:t>So the dataset is in the form master (KPIs and population attributes) – detail (daily records)</w:t>
      </w:r>
    </w:p>
    <w:p w:rsidR="00943311" w:rsidRDefault="002E0C1C" w:rsidP="00943311">
      <w:r>
        <w:t xml:space="preserve">Each time it is submitted for analysis it will contain </w:t>
      </w:r>
    </w:p>
    <w:p w:rsidR="002E0C1C" w:rsidRDefault="002E0C1C" w:rsidP="002E0C1C">
      <w:pPr>
        <w:pStyle w:val="a3"/>
        <w:numPr>
          <w:ilvl w:val="0"/>
          <w:numId w:val="3"/>
        </w:numPr>
      </w:pPr>
      <w:r>
        <w:t>Data that are the same with the previous analysis (for example, the fish were stocked 1/1/2014 and the previous analysis was done on 15/1/2015, therefore the dataset contained the records from 1/1/2014 – 15/1/2015)</w:t>
      </w:r>
    </w:p>
    <w:p w:rsidR="002E0C1C" w:rsidRDefault="002E0C1C" w:rsidP="002E0C1C">
      <w:pPr>
        <w:pStyle w:val="a3"/>
        <w:numPr>
          <w:ilvl w:val="0"/>
          <w:numId w:val="3"/>
        </w:numPr>
      </w:pPr>
      <w:r>
        <w:t>New data that were produced from the previous analysis until today</w:t>
      </w:r>
    </w:p>
    <w:p w:rsidR="002E0C1C" w:rsidRDefault="002E0C1C" w:rsidP="00943311">
      <w:r>
        <w:t>Of course, for the new cages it will be completely new datasets</w:t>
      </w:r>
    </w:p>
    <w:p w:rsidR="00E0534C" w:rsidRDefault="00E0534C">
      <w:r>
        <w:t xml:space="preserve">For each attribute </w:t>
      </w:r>
    </w:p>
    <w:p w:rsidR="00E0534C" w:rsidRDefault="00E0534C" w:rsidP="00E0534C">
      <w:pPr>
        <w:pStyle w:val="a3"/>
        <w:numPr>
          <w:ilvl w:val="0"/>
          <w:numId w:val="4"/>
        </w:numPr>
      </w:pPr>
      <w:r>
        <w:t>There is a column that shows if it will be available for data mining at the global level.</w:t>
      </w:r>
    </w:p>
    <w:p w:rsidR="00E0534C" w:rsidRDefault="00E0534C" w:rsidP="00E0534C">
      <w:pPr>
        <w:pStyle w:val="a3"/>
        <w:numPr>
          <w:ilvl w:val="0"/>
          <w:numId w:val="4"/>
        </w:numPr>
      </w:pPr>
      <w:r>
        <w:t>There are two groups of columns that show if the attribute exists currently in the data that the companies keep or it will exist in the future)</w:t>
      </w:r>
    </w:p>
    <w:p w:rsidR="002F701A" w:rsidRDefault="00E0534C" w:rsidP="00E0534C">
      <w:pPr>
        <w:pStyle w:val="a3"/>
        <w:numPr>
          <w:ilvl w:val="0"/>
          <w:numId w:val="4"/>
        </w:numPr>
      </w:pPr>
      <w:r>
        <w:t>There is a column for the companies to provide the importance they think this attribute has</w:t>
      </w:r>
      <w:r w:rsidR="002F701A">
        <w:br w:type="page"/>
      </w:r>
    </w:p>
    <w:p w:rsidR="002E0C1C" w:rsidRPr="008550EB" w:rsidRDefault="002F701A" w:rsidP="00943311">
      <w:pPr>
        <w:rPr>
          <w:b/>
        </w:rPr>
      </w:pPr>
      <w:r w:rsidRPr="008550EB">
        <w:rPr>
          <w:b/>
        </w:rPr>
        <w:lastRenderedPageBreak/>
        <w:t>Analysis to be performed on the datasets</w:t>
      </w:r>
    </w:p>
    <w:p w:rsidR="002F701A" w:rsidRDefault="00481DE2" w:rsidP="00943311">
      <w:r>
        <w:t>We want to study</w:t>
      </w:r>
    </w:p>
    <w:p w:rsidR="00481DE2" w:rsidRDefault="00481DE2" w:rsidP="003A0ABF">
      <w:pPr>
        <w:pStyle w:val="a3"/>
        <w:numPr>
          <w:ilvl w:val="0"/>
          <w:numId w:val="5"/>
        </w:numPr>
      </w:pPr>
      <w:r>
        <w:t xml:space="preserve">The relationships between the parameters of </w:t>
      </w:r>
      <w:r w:rsidRPr="003A0ABF">
        <w:rPr>
          <w:b/>
        </w:rPr>
        <w:t>Group 2.</w:t>
      </w:r>
      <w:r w:rsidRPr="00481DE2">
        <w:t xml:space="preserve"> Some examples are provided in “interaction between parameters.xlsx”</w:t>
      </w:r>
      <w:r>
        <w:t xml:space="preserve">. For example, we want to know if the fish density influences the daily mortality </w:t>
      </w:r>
    </w:p>
    <w:p w:rsidR="002B7317" w:rsidRDefault="003A0ABF" w:rsidP="003A0ABF">
      <w:pPr>
        <w:pStyle w:val="a3"/>
        <w:numPr>
          <w:ilvl w:val="0"/>
          <w:numId w:val="5"/>
        </w:numPr>
      </w:pPr>
      <w:r>
        <w:t xml:space="preserve">The impact of the parameters of </w:t>
      </w:r>
      <w:r w:rsidRPr="003A0ABF">
        <w:rPr>
          <w:b/>
        </w:rPr>
        <w:t>Group 1</w:t>
      </w:r>
      <w:r>
        <w:t xml:space="preserve"> and </w:t>
      </w:r>
      <w:r w:rsidRPr="003A0ABF">
        <w:rPr>
          <w:b/>
        </w:rPr>
        <w:t>Group 2</w:t>
      </w:r>
      <w:r>
        <w:t xml:space="preserve"> to the KPIs of </w:t>
      </w:r>
      <w:r w:rsidRPr="003A0ABF">
        <w:rPr>
          <w:b/>
        </w:rPr>
        <w:t>Group 1</w:t>
      </w:r>
      <w:r>
        <w:t xml:space="preserve">. We want to know the more important parameters, in order to focus our effort for improvement.  I think there is a </w:t>
      </w:r>
      <w:r w:rsidRPr="003A0ABF">
        <w:rPr>
          <w:highlight w:val="yellow"/>
        </w:rPr>
        <w:t>question</w:t>
      </w:r>
      <w:r>
        <w:t xml:space="preserve"> here regarding the way we are going to consider the daily parameters. For example, we want to study the effect of the fish density to the daily mortality, the total mortality and the Economical FCR. How are we going to take into account the daily fish density regarding the LTD </w:t>
      </w:r>
      <w:proofErr w:type="gramStart"/>
      <w:r>
        <w:t>Econ.</w:t>
      </w:r>
      <w:proofErr w:type="gramEnd"/>
      <w:r>
        <w:t xml:space="preserve"> FCR? The input will be the daily values or just the average? In other words, we want to study the effect of a daily value to an LTD (Life to Date) Value</w:t>
      </w:r>
    </w:p>
    <w:p w:rsidR="003A0ABF" w:rsidRDefault="003A0ABF" w:rsidP="003A0ABF">
      <w:pPr>
        <w:pStyle w:val="a3"/>
        <w:numPr>
          <w:ilvl w:val="0"/>
          <w:numId w:val="5"/>
        </w:numPr>
      </w:pPr>
      <w:r>
        <w:t xml:space="preserve">The impact of the </w:t>
      </w:r>
      <w:r w:rsidRPr="00F60E4A">
        <w:rPr>
          <w:b/>
        </w:rPr>
        <w:t xml:space="preserve">change </w:t>
      </w:r>
      <w:r w:rsidR="00F60E4A" w:rsidRPr="00F60E4A">
        <w:rPr>
          <w:b/>
        </w:rPr>
        <w:t xml:space="preserve">rate </w:t>
      </w:r>
      <w:r>
        <w:t xml:space="preserve">of parameters of </w:t>
      </w:r>
      <w:r w:rsidRPr="00F60E4A">
        <w:rPr>
          <w:b/>
        </w:rPr>
        <w:t>Group 2</w:t>
      </w:r>
      <w:r>
        <w:t xml:space="preserve"> to other parameters of the same group</w:t>
      </w:r>
      <w:r w:rsidR="00F60E4A">
        <w:t xml:space="preserve"> or to the KPIs of </w:t>
      </w:r>
      <w:r w:rsidR="00F60E4A" w:rsidRPr="00F60E4A">
        <w:rPr>
          <w:b/>
        </w:rPr>
        <w:t>Group 0</w:t>
      </w:r>
      <w:r>
        <w:t>. For example, does the mortality increase when temperature changes fast?</w:t>
      </w:r>
      <w:r w:rsidR="00F60E4A">
        <w:t xml:space="preserve"> So we are interested not only to the values but also to the rate they change. </w:t>
      </w:r>
    </w:p>
    <w:p w:rsidR="00481DE2" w:rsidRDefault="00481DE2" w:rsidP="003A0ABF">
      <w:pPr>
        <w:pStyle w:val="a3"/>
        <w:numPr>
          <w:ilvl w:val="0"/>
          <w:numId w:val="5"/>
        </w:numPr>
      </w:pPr>
      <w:r>
        <w:t xml:space="preserve">The effect of various parameters on the final distribution of the fish in harvest categories when harvested. </w:t>
      </w:r>
      <w:r w:rsidRPr="003A0ABF">
        <w:rPr>
          <w:highlight w:val="yellow"/>
        </w:rPr>
        <w:t>Question</w:t>
      </w:r>
      <w:r>
        <w:t xml:space="preserve">: do we need to add another set of attributes to Group 1 that will be the distribution of the fish to harvest categories, for the closed </w:t>
      </w:r>
      <w:proofErr w:type="gramStart"/>
      <w:r>
        <w:t>units ??</w:t>
      </w:r>
      <w:proofErr w:type="gramEnd"/>
    </w:p>
    <w:p w:rsidR="003A0ABF" w:rsidRDefault="003A0ABF" w:rsidP="00D32B88">
      <w:r>
        <w:t xml:space="preserve">Also, we want to </w:t>
      </w:r>
      <w:r w:rsidR="00D32B88">
        <w:t>i</w:t>
      </w:r>
      <w:r>
        <w:t xml:space="preserve">dentify missing fish or differences in the average weight (the first question) by looking at the data. For example, if </w:t>
      </w:r>
      <w:r w:rsidR="00F60E4A">
        <w:t xml:space="preserve">there is a </w:t>
      </w:r>
      <w:r w:rsidRPr="003A0ABF">
        <w:t>deviation between model and actual feeding</w:t>
      </w:r>
      <w:r w:rsidR="00F60E4A">
        <w:t xml:space="preserve"> for the last x days and if the behavior of the fish is that they are always at the bottom of the cage (not a real example) and if the fish density is OK and then most probably we have less fish than the calculated number. </w:t>
      </w:r>
      <w:r w:rsidR="00F60E4A" w:rsidRPr="00F60E4A">
        <w:rPr>
          <w:highlight w:val="yellow"/>
        </w:rPr>
        <w:t>Input required</w:t>
      </w:r>
      <w:r w:rsidR="00F60E4A">
        <w:t xml:space="preserve">: we need the users to provide a good set of </w:t>
      </w:r>
      <w:r w:rsidR="00ED0A8F">
        <w:t>rules</w:t>
      </w:r>
      <w:r w:rsidR="00F60E4A">
        <w:t xml:space="preserve"> on </w:t>
      </w:r>
      <w:r w:rsidR="00ED0A8F">
        <w:t xml:space="preserve">how to identify differences in the fish number or average weigh. What do they examine now, how they make </w:t>
      </w:r>
      <w:proofErr w:type="gramStart"/>
      <w:r w:rsidR="00ED0A8F">
        <w:t>conclusions.</w:t>
      </w:r>
      <w:proofErr w:type="gramEnd"/>
      <w:r w:rsidR="00ED0A8F">
        <w:t xml:space="preserve"> </w:t>
      </w:r>
    </w:p>
    <w:p w:rsidR="00D32B88" w:rsidRDefault="00D32B88" w:rsidP="00D32B88">
      <w:r>
        <w:t>And finally, we want the system to help users to i</w:t>
      </w:r>
      <w:r w:rsidR="00F60E4A">
        <w:t xml:space="preserve">dentify problems </w:t>
      </w:r>
      <w:r>
        <w:t>in order to be able to react quickly</w:t>
      </w:r>
      <w:r w:rsidR="00F60E4A">
        <w:t xml:space="preserve">. For example, </w:t>
      </w:r>
      <w:r>
        <w:t>if there is</w:t>
      </w:r>
    </w:p>
    <w:p w:rsidR="00D32B88" w:rsidRDefault="00D32B88" w:rsidP="00D32B88">
      <w:pPr>
        <w:pStyle w:val="a3"/>
        <w:numPr>
          <w:ilvl w:val="0"/>
          <w:numId w:val="6"/>
        </w:numPr>
      </w:pPr>
      <w:r>
        <w:t>High deviation between model and actual feeding and/or</w:t>
      </w:r>
    </w:p>
    <w:p w:rsidR="00D32B88" w:rsidRDefault="00D32B88" w:rsidP="00D32B88">
      <w:pPr>
        <w:pStyle w:val="a3"/>
        <w:numPr>
          <w:ilvl w:val="0"/>
          <w:numId w:val="6"/>
        </w:numPr>
      </w:pPr>
      <w:r>
        <w:t>high number of mortalities or quick increase of mortalities</w:t>
      </w:r>
    </w:p>
    <w:p w:rsidR="00D32B88" w:rsidRDefault="00D32B88" w:rsidP="00D32B88">
      <w:pPr>
        <w:pStyle w:val="a3"/>
        <w:numPr>
          <w:ilvl w:val="0"/>
          <w:numId w:val="6"/>
        </w:numPr>
      </w:pPr>
      <w:r>
        <w:t>strange fish behavior</w:t>
      </w:r>
    </w:p>
    <w:p w:rsidR="00D32B88" w:rsidRDefault="00D32B88" w:rsidP="00D32B88">
      <w:pPr>
        <w:pStyle w:val="a3"/>
        <w:numPr>
          <w:ilvl w:val="0"/>
          <w:numId w:val="6"/>
        </w:numPr>
      </w:pPr>
      <w:r>
        <w:t>big differences between estimated and actual average weight in samplings</w:t>
      </w:r>
    </w:p>
    <w:p w:rsidR="00D32B88" w:rsidRDefault="00D32B88" w:rsidP="00D32B88">
      <w:pPr>
        <w:pStyle w:val="a3"/>
        <w:numPr>
          <w:ilvl w:val="0"/>
          <w:numId w:val="6"/>
        </w:numPr>
      </w:pPr>
      <w:r>
        <w:t>big number of holes the divers repair</w:t>
      </w:r>
    </w:p>
    <w:p w:rsidR="00F60E4A" w:rsidRDefault="00D32B88" w:rsidP="00D32B88">
      <w:r>
        <w:t>Then it means that there is a problem. I</w:t>
      </w:r>
      <w:r w:rsidR="00F60E4A">
        <w:t xml:space="preserve">f </w:t>
      </w:r>
      <w:r>
        <w:t xml:space="preserve">for example </w:t>
      </w:r>
      <w:r w:rsidR="00F60E4A">
        <w:t>the fish are losing</w:t>
      </w:r>
      <w:r w:rsidR="00ED0A8F">
        <w:t xml:space="preserve"> appetite and the </w:t>
      </w:r>
      <w:r w:rsidR="00F60E4A">
        <w:t>number of mortalities is increasing it is likely a disease is going to appear.</w:t>
      </w:r>
      <w:r w:rsidR="00ED0A8F">
        <w:t xml:space="preserve"> </w:t>
      </w:r>
      <w:r w:rsidRPr="00D32B88">
        <w:rPr>
          <w:highlight w:val="yellow"/>
        </w:rPr>
        <w:t>Again, we need input here</w:t>
      </w:r>
      <w:r w:rsidR="00ED0A8F">
        <w:t xml:space="preserve">: we need to understand the way the users think. What they look first, what they do next, how they understand that something is happening. </w:t>
      </w:r>
    </w:p>
    <w:p w:rsidR="00E42F85" w:rsidRDefault="00E42F85">
      <w:r>
        <w:br w:type="page"/>
      </w:r>
    </w:p>
    <w:p w:rsidR="00E42F85" w:rsidRDefault="00E42F85" w:rsidP="00186927"/>
    <w:p w:rsidR="00E42F85" w:rsidRPr="00E42F85" w:rsidRDefault="00E42F85" w:rsidP="00186927">
      <w:pPr>
        <w:rPr>
          <w:b/>
          <w:u w:val="single"/>
        </w:rPr>
      </w:pPr>
      <w:r w:rsidRPr="00E42F85">
        <w:rPr>
          <w:b/>
          <w:u w:val="single"/>
        </w:rPr>
        <w:t>Questions to the users</w:t>
      </w:r>
    </w:p>
    <w:p w:rsidR="00E42F85" w:rsidRDefault="00E42F85" w:rsidP="00186927">
      <w:r>
        <w:t>Regarding the datasets</w:t>
      </w:r>
    </w:p>
    <w:p w:rsidR="00E42F85" w:rsidRDefault="00E42F85" w:rsidP="00E42F85">
      <w:pPr>
        <w:pStyle w:val="a3"/>
        <w:numPr>
          <w:ilvl w:val="0"/>
          <w:numId w:val="7"/>
        </w:numPr>
      </w:pPr>
      <w:r>
        <w:t xml:space="preserve">How to register feed characteristics. </w:t>
      </w:r>
    </w:p>
    <w:p w:rsidR="00E42F85" w:rsidRDefault="00E42F85" w:rsidP="00E42F85">
      <w:pPr>
        <w:pStyle w:val="a3"/>
        <w:numPr>
          <w:ilvl w:val="0"/>
          <w:numId w:val="8"/>
        </w:numPr>
      </w:pPr>
      <w:r w:rsidRPr="00E42F85">
        <w:t xml:space="preserve">Fat % and Protein % </w:t>
      </w:r>
    </w:p>
    <w:p w:rsidR="00E42F85" w:rsidRDefault="00E42F85" w:rsidP="00E42F85">
      <w:pPr>
        <w:pStyle w:val="a3"/>
        <w:numPr>
          <w:ilvl w:val="0"/>
          <w:numId w:val="8"/>
        </w:numPr>
      </w:pPr>
      <w:r w:rsidRPr="00E42F85">
        <w:t>Fish Meal % and Oil % per Kg</w:t>
      </w:r>
    </w:p>
    <w:p w:rsidR="00E42F85" w:rsidRDefault="00E42F85" w:rsidP="00E42F85">
      <w:pPr>
        <w:pStyle w:val="a3"/>
        <w:numPr>
          <w:ilvl w:val="0"/>
          <w:numId w:val="8"/>
        </w:numPr>
      </w:pPr>
      <w:r>
        <w:t>Other</w:t>
      </w:r>
    </w:p>
    <w:p w:rsidR="005A7942" w:rsidRPr="008103D0" w:rsidRDefault="005A7942" w:rsidP="005A7942">
      <w:pPr>
        <w:pStyle w:val="a3"/>
        <w:numPr>
          <w:ilvl w:val="1"/>
          <w:numId w:val="8"/>
        </w:numPr>
        <w:rPr>
          <w:color w:val="FF0000"/>
          <w:rPrChange w:id="0" w:author="NirT" w:date="2015-02-26T18:49:00Z">
            <w:rPr/>
          </w:rPrChange>
        </w:rPr>
      </w:pPr>
      <w:r w:rsidRPr="008103D0">
        <w:rPr>
          <w:color w:val="FF0000"/>
          <w:rPrChange w:id="1" w:author="NirT" w:date="2015-02-26T18:49:00Z">
            <w:rPr/>
          </w:rPrChange>
        </w:rPr>
        <w:t xml:space="preserve">Here I think that (to be practical) it is better to register it as Fat % and Protein % since usually we don’t really have the opportunity to know based </w:t>
      </w:r>
      <w:r w:rsidR="008103D0" w:rsidRPr="008103D0">
        <w:rPr>
          <w:color w:val="FF0000"/>
          <w:rPrChange w:id="2" w:author="NirT" w:date="2015-02-26T18:49:00Z">
            <w:rPr/>
          </w:rPrChange>
        </w:rPr>
        <w:t>information of Fish-Meal % in the diet</w:t>
      </w:r>
    </w:p>
    <w:p w:rsidR="00E42F85" w:rsidRDefault="00E42F85" w:rsidP="00E42F85">
      <w:pPr>
        <w:pStyle w:val="a3"/>
        <w:numPr>
          <w:ilvl w:val="0"/>
          <w:numId w:val="7"/>
        </w:numPr>
      </w:pPr>
      <w:r>
        <w:t>If we register feed characteristics, is it necessary to register feed energy class?</w:t>
      </w:r>
    </w:p>
    <w:p w:rsidR="00E42F85" w:rsidRDefault="00E42F85" w:rsidP="00E42F85">
      <w:pPr>
        <w:pStyle w:val="a3"/>
        <w:numPr>
          <w:ilvl w:val="0"/>
          <w:numId w:val="7"/>
        </w:numPr>
        <w:rPr>
          <w:ins w:id="3" w:author="NirT" w:date="2015-02-26T18:50:00Z"/>
        </w:rPr>
      </w:pPr>
      <w:r>
        <w:t>If the reply to question no 2 is yes, which are the energy classes?</w:t>
      </w:r>
    </w:p>
    <w:p w:rsidR="008103D0" w:rsidRDefault="008103D0" w:rsidP="008103D0">
      <w:pPr>
        <w:pStyle w:val="a3"/>
        <w:numPr>
          <w:ilvl w:val="1"/>
          <w:numId w:val="7"/>
        </w:numPr>
        <w:pPrChange w:id="4" w:author="NirT" w:date="2015-02-26T18:50:00Z">
          <w:pPr>
            <w:pStyle w:val="a3"/>
            <w:numPr>
              <w:numId w:val="7"/>
            </w:numPr>
            <w:ind w:hanging="360"/>
          </w:pPr>
        </w:pPrChange>
      </w:pPr>
      <w:ins w:id="5" w:author="NirT" w:date="2015-02-26T18:50:00Z">
        <w:r>
          <w:t xml:space="preserve">Basically </w:t>
        </w:r>
        <w:r>
          <w:t>I</w:t>
        </w:r>
        <w:r>
          <w:t xml:space="preserve"> think we shouldn</w:t>
        </w:r>
        <w:r>
          <w:t>’</w:t>
        </w:r>
        <w:r>
          <w:t xml:space="preserve">t go too deep. This field is </w:t>
        </w:r>
        <w:r>
          <w:t>already</w:t>
        </w:r>
        <w:r>
          <w:t xml:space="preserve"> a </w:t>
        </w:r>
        <w:proofErr w:type="spellStart"/>
        <w:r>
          <w:t>fiels</w:t>
        </w:r>
        <w:proofErr w:type="spellEnd"/>
        <w:r>
          <w:t xml:space="preserve"> for a huge research, and to be reliable it needs </w:t>
        </w:r>
      </w:ins>
      <w:ins w:id="6" w:author="NirT" w:date="2015-02-26T18:51:00Z">
        <w:r>
          <w:t>reliable</w:t>
        </w:r>
      </w:ins>
      <w:ins w:id="7" w:author="NirT" w:date="2015-02-26T18:50:00Z">
        <w:r>
          <w:t xml:space="preserve"> </w:t>
        </w:r>
      </w:ins>
      <w:ins w:id="8" w:author="NirT" w:date="2015-02-26T18:51:00Z">
        <w:r>
          <w:t xml:space="preserve">data which, as </w:t>
        </w:r>
        <w:r>
          <w:t>I</w:t>
        </w:r>
        <w:r>
          <w:t xml:space="preserve"> mentioned above we can rarely </w:t>
        </w:r>
        <w:r>
          <w:t>receive</w:t>
        </w:r>
        <w:r>
          <w:t xml:space="preserve"> it from feed producers (at least in our case). </w:t>
        </w:r>
        <w:r>
          <w:t>I</w:t>
        </w:r>
        <w:r>
          <w:t xml:space="preserve"> </w:t>
        </w:r>
      </w:ins>
      <w:ins w:id="9" w:author="NirT" w:date="2015-02-26T18:52:00Z">
        <w:r>
          <w:t xml:space="preserve">would have leave it to Fat and Protein % / feed </w:t>
        </w:r>
        <w:r>
          <w:t>“</w:t>
        </w:r>
        <w:r>
          <w:t>name</w:t>
        </w:r>
        <w:r>
          <w:t>”</w:t>
        </w:r>
        <w:r>
          <w:t xml:space="preserve"> and practically a farm level, since only the farm / company will know the name and can tie it to feed</w:t>
        </w:r>
      </w:ins>
      <w:ins w:id="10" w:author="NirT" w:date="2015-02-26T18:53:00Z">
        <w:r>
          <w:t>’</w:t>
        </w:r>
        <w:r>
          <w:t>s real</w:t>
        </w:r>
      </w:ins>
      <w:ins w:id="11" w:author="NirT" w:date="2015-02-26T18:52:00Z">
        <w:r>
          <w:t xml:space="preserve"> quality</w:t>
        </w:r>
      </w:ins>
      <w:ins w:id="12" w:author="NirT" w:date="2015-02-26T18:53:00Z">
        <w:r>
          <w:t>.</w:t>
        </w:r>
      </w:ins>
    </w:p>
    <w:p w:rsidR="00E42F85" w:rsidRDefault="00E42F85" w:rsidP="00E42F85">
      <w:pPr>
        <w:pStyle w:val="a3"/>
        <w:numPr>
          <w:ilvl w:val="0"/>
          <w:numId w:val="7"/>
        </w:numPr>
      </w:pPr>
      <w:r>
        <w:t xml:space="preserve">For the mesh size, are we going to use the </w:t>
      </w:r>
      <w:r w:rsidRPr="00E42F85">
        <w:t>mesh size or total surface open</w:t>
      </w:r>
      <w:r>
        <w:t xml:space="preserve"> (what is the meaning of </w:t>
      </w:r>
      <w:r w:rsidRPr="00E42F85">
        <w:t>total surface open</w:t>
      </w:r>
      <w:r>
        <w:t>?)</w:t>
      </w:r>
      <w:ins w:id="13" w:author="NirT" w:date="2015-02-26T18:54:00Z">
        <w:r w:rsidR="008103D0">
          <w:t xml:space="preserve"> we measure the net by </w:t>
        </w:r>
        <w:r w:rsidR="008103D0" w:rsidRPr="008103D0">
          <w:rPr>
            <w:b/>
            <w:bCs/>
            <w:rPrChange w:id="14" w:author="NirT" w:date="2015-02-26T18:54:00Z">
              <w:rPr/>
            </w:rPrChange>
          </w:rPr>
          <w:t>mesh size</w:t>
        </w:r>
        <w:r w:rsidR="008103D0">
          <w:t xml:space="preserve">, which </w:t>
        </w:r>
        <w:r w:rsidR="008103D0">
          <w:t>I</w:t>
        </w:r>
        <w:r w:rsidR="008103D0">
          <w:t xml:space="preserve"> </w:t>
        </w:r>
        <w:proofErr w:type="spellStart"/>
        <w:r w:rsidR="008103D0">
          <w:t>belive</w:t>
        </w:r>
        <w:proofErr w:type="spellEnd"/>
        <w:r w:rsidR="008103D0">
          <w:t xml:space="preserve"> most growers dose.</w:t>
        </w:r>
      </w:ins>
    </w:p>
    <w:p w:rsidR="00E42F85" w:rsidRDefault="00E42F85" w:rsidP="00E42F85">
      <w:pPr>
        <w:pStyle w:val="a3"/>
        <w:numPr>
          <w:ilvl w:val="0"/>
          <w:numId w:val="7"/>
        </w:numPr>
      </w:pPr>
      <w:r>
        <w:t>What are the exact parameters to be registered for n</w:t>
      </w:r>
      <w:r w:rsidRPr="00E42F85">
        <w:t xml:space="preserve">et </w:t>
      </w:r>
      <w:proofErr w:type="gramStart"/>
      <w:r w:rsidRPr="00E42F85">
        <w:t>holes</w:t>
      </w:r>
      <w:r>
        <w:t>.</w:t>
      </w:r>
      <w:proofErr w:type="gramEnd"/>
      <w:r>
        <w:t xml:space="preserve"> Are number, size, </w:t>
      </w:r>
      <w:proofErr w:type="gramStart"/>
      <w:r>
        <w:t>depth</w:t>
      </w:r>
      <w:proofErr w:type="gramEnd"/>
      <w:r>
        <w:t xml:space="preserve"> necessary?</w:t>
      </w:r>
      <w:ins w:id="15" w:author="NirT" w:date="2015-02-26T18:54:00Z">
        <w:r w:rsidR="008103D0">
          <w:t xml:space="preserve"> </w:t>
        </w:r>
      </w:ins>
      <w:ins w:id="16" w:author="NirT" w:date="2015-02-26T18:55:00Z">
        <w:r w:rsidR="008103D0">
          <w:t xml:space="preserve">It could be </w:t>
        </w:r>
        <w:proofErr w:type="spellStart"/>
        <w:r w:rsidR="008103D0">
          <w:t>escribe</w:t>
        </w:r>
        <w:proofErr w:type="spellEnd"/>
        <w:r w:rsidR="008103D0">
          <w:t xml:space="preserve"> as </w:t>
        </w:r>
        <w:r w:rsidR="008103D0">
          <w:t>“</w:t>
        </w:r>
        <w:r w:rsidR="008103D0">
          <w:t>many holes</w:t>
        </w:r>
        <w:r w:rsidR="008103D0">
          <w:t>”</w:t>
        </w:r>
        <w:r w:rsidR="008103D0">
          <w:t xml:space="preserve">, </w:t>
        </w:r>
        <w:r w:rsidR="008103D0">
          <w:t>“</w:t>
        </w:r>
        <w:r w:rsidR="008103D0">
          <w:t>many big holes</w:t>
        </w:r>
        <w:r w:rsidR="008103D0">
          <w:t>”</w:t>
        </w:r>
        <w:r w:rsidR="008103D0">
          <w:t xml:space="preserve">, </w:t>
        </w:r>
        <w:r w:rsidR="008103D0">
          <w:t>“</w:t>
        </w:r>
        <w:proofErr w:type="gramStart"/>
        <w:r w:rsidR="008103D0">
          <w:t>some</w:t>
        </w:r>
        <w:proofErr w:type="gramEnd"/>
        <w:r w:rsidR="008103D0">
          <w:t xml:space="preserve"> medium holes</w:t>
        </w:r>
        <w:r w:rsidR="008103D0">
          <w:t>”</w:t>
        </w:r>
        <w:r w:rsidR="008103D0">
          <w:t xml:space="preserve"> etc. </w:t>
        </w:r>
      </w:ins>
      <w:ins w:id="17" w:author="NirT" w:date="2015-02-26T18:56:00Z">
        <w:r w:rsidR="008103D0">
          <w:t>(could perform something like 5-7 rephrases to describe that).</w:t>
        </w:r>
      </w:ins>
    </w:p>
    <w:p w:rsidR="00E42F85" w:rsidRDefault="00E42F85" w:rsidP="00E42F85">
      <w:pPr>
        <w:pStyle w:val="a3"/>
        <w:numPr>
          <w:ilvl w:val="0"/>
          <w:numId w:val="7"/>
        </w:numPr>
      </w:pPr>
      <w:r>
        <w:t>How the tidal is measured / registered? Is it a time value? Is it one value per day or multiple ones?</w:t>
      </w:r>
      <w:ins w:id="18" w:author="NirT" w:date="2015-02-26T18:56:00Z">
        <w:r w:rsidR="008103D0">
          <w:t xml:space="preserve"> Tidal wave runs twice a day and changes at the daytime, according to place on earth. </w:t>
        </w:r>
      </w:ins>
      <w:ins w:id="19" w:author="NirT" w:date="2015-02-26T18:58:00Z">
        <w:r w:rsidR="008103D0">
          <w:t xml:space="preserve">Actually there are tidal tables for (almost) every place on </w:t>
        </w:r>
        <w:proofErr w:type="gramStart"/>
        <w:r w:rsidR="008103D0">
          <w:t>earth,</w:t>
        </w:r>
        <w:proofErr w:type="gramEnd"/>
        <w:r w:rsidR="008103D0">
          <w:t xml:space="preserve"> data can be taken from there. The </w:t>
        </w:r>
      </w:ins>
      <w:ins w:id="20" w:author="NirT" w:date="2015-02-26T18:59:00Z">
        <w:r w:rsidR="008103D0">
          <w:t>values are</w:t>
        </w:r>
        <w:r w:rsidR="00B05CB6">
          <w:t xml:space="preserve"> time/</w:t>
        </w:r>
        <w:proofErr w:type="spellStart"/>
        <w:r w:rsidR="00B05CB6">
          <w:t>hight</w:t>
        </w:r>
        <w:proofErr w:type="spellEnd"/>
        <w:r w:rsidR="00B05CB6">
          <w:t xml:space="preserve">, but </w:t>
        </w:r>
        <w:r w:rsidR="00B05CB6">
          <w:t>I</w:t>
        </w:r>
        <w:r w:rsidR="00B05CB6">
          <w:t xml:space="preserve"> think the more important will be something like </w:t>
        </w:r>
        <w:r w:rsidR="00B05CB6">
          <w:t>“</w:t>
        </w:r>
        <w:r w:rsidR="00B05CB6">
          <w:t>tide goes up/time</w:t>
        </w:r>
        <w:r w:rsidR="00B05CB6">
          <w:t>”</w:t>
        </w:r>
      </w:ins>
      <w:ins w:id="21" w:author="NirT" w:date="2015-02-26T19:00:00Z">
        <w:r w:rsidR="00B05CB6">
          <w:t xml:space="preserve"> and </w:t>
        </w:r>
        <w:r w:rsidR="00B05CB6">
          <w:t>“</w:t>
        </w:r>
        <w:r w:rsidR="00B05CB6">
          <w:t>tide goes down/time</w:t>
        </w:r>
        <w:r w:rsidR="00B05CB6">
          <w:t>”</w:t>
        </w:r>
        <w:r w:rsidR="00B05CB6">
          <w:t xml:space="preserve">. That should make the biggest effect of the oxygen </w:t>
        </w:r>
        <w:r w:rsidR="00B05CB6">
          <w:t>behavior</w:t>
        </w:r>
        <w:r w:rsidR="00B05CB6">
          <w:t>.</w:t>
        </w:r>
      </w:ins>
    </w:p>
    <w:p w:rsidR="00E42F85" w:rsidRDefault="00E42F85" w:rsidP="00E42F85">
      <w:pPr>
        <w:pStyle w:val="a3"/>
        <w:numPr>
          <w:ilvl w:val="0"/>
          <w:numId w:val="7"/>
        </w:numPr>
      </w:pPr>
      <w:r>
        <w:t>Does it make sense to register in sampling transactions the CV or standard deviation</w:t>
      </w:r>
      <w:ins w:id="22" w:author="NirT" w:date="2015-02-26T19:01:00Z">
        <w:r w:rsidR="00B05CB6">
          <w:t xml:space="preserve"> yes, as long as it is easy to calculate it. It can give some idea of fish </w:t>
        </w:r>
      </w:ins>
      <w:ins w:id="23" w:author="NirT" w:date="2015-02-26T19:02:00Z">
        <w:r w:rsidR="00B05CB6">
          <w:t>distribution</w:t>
        </w:r>
      </w:ins>
      <w:ins w:id="24" w:author="NirT" w:date="2015-02-26T19:01:00Z">
        <w:r w:rsidR="00B05CB6">
          <w:t xml:space="preserve"> </w:t>
        </w:r>
      </w:ins>
      <w:ins w:id="25" w:author="NirT" w:date="2015-02-26T19:02:00Z">
        <w:r w:rsidR="00B05CB6">
          <w:t xml:space="preserve">during grow-out, and </w:t>
        </w:r>
        <w:r w:rsidR="00B05CB6">
          <w:t>I</w:t>
        </w:r>
        <w:r w:rsidR="00B05CB6">
          <w:t xml:space="preserve"> believe that also it will give a prediction for survival if it registered right after stocking.</w:t>
        </w:r>
      </w:ins>
    </w:p>
    <w:p w:rsidR="00E42F85" w:rsidRDefault="00E42F85" w:rsidP="00E42F85">
      <w:pPr>
        <w:pStyle w:val="a3"/>
        <w:numPr>
          <w:ilvl w:val="0"/>
          <w:numId w:val="7"/>
        </w:numPr>
      </w:pPr>
      <w:r>
        <w:t>What is the “Assessment” attribute? What are the possible values?</w:t>
      </w:r>
      <w:ins w:id="26" w:author="NirT" w:date="2015-02-26T19:06:00Z">
        <w:r w:rsidR="00B05CB6">
          <w:t xml:space="preserve"> Actually </w:t>
        </w:r>
        <w:r w:rsidR="00B05CB6">
          <w:t>I</w:t>
        </w:r>
        <w:r w:rsidR="00B05CB6">
          <w:t xml:space="preserve"> </w:t>
        </w:r>
        <w:r w:rsidR="00B05CB6">
          <w:t>don’t</w:t>
        </w:r>
        <w:r w:rsidR="00B05CB6">
          <w:t xml:space="preserve"> use it, </w:t>
        </w:r>
        <w:r w:rsidR="00B05CB6">
          <w:t>I</w:t>
        </w:r>
        <w:r w:rsidR="00B05CB6">
          <w:t xml:space="preserve"> think it could be an </w:t>
        </w:r>
      </w:ins>
      <w:ins w:id="27" w:author="NirT" w:date="2015-02-26T19:07:00Z">
        <w:r w:rsidR="00B05CB6">
          <w:t>assessment</w:t>
        </w:r>
      </w:ins>
      <w:ins w:id="28" w:author="NirT" w:date="2015-02-26T19:06:00Z">
        <w:r w:rsidR="00B05CB6">
          <w:t xml:space="preserve"> </w:t>
        </w:r>
      </w:ins>
      <w:ins w:id="29" w:author="NirT" w:date="2015-02-26T19:07:00Z">
        <w:r w:rsidR="00B05CB6">
          <w:t xml:space="preserve">of general impression of the cage, therefore </w:t>
        </w:r>
        <w:r w:rsidR="00B05CB6">
          <w:t>–</w:t>
        </w:r>
        <w:r w:rsidR="00B05CB6">
          <w:t xml:space="preserve"> free text</w:t>
        </w:r>
        <w:r w:rsidR="00B05CB6">
          <w:t>…</w:t>
        </w:r>
      </w:ins>
    </w:p>
    <w:p w:rsidR="00E42F85" w:rsidRDefault="00E42F85" w:rsidP="00E42F85">
      <w:pPr>
        <w:pStyle w:val="a3"/>
        <w:numPr>
          <w:ilvl w:val="0"/>
          <w:numId w:val="7"/>
        </w:numPr>
      </w:pPr>
      <w:r>
        <w:t>Is there anything missing from the daily dataset?</w:t>
      </w:r>
      <w:r w:rsidR="001547A8">
        <w:t xml:space="preserve"> Shall the additional attributes provided by Mr. </w:t>
      </w:r>
      <w:proofErr w:type="spellStart"/>
      <w:r w:rsidR="001547A8">
        <w:t>Anastasiadis</w:t>
      </w:r>
      <w:proofErr w:type="spellEnd"/>
      <w:r w:rsidR="001547A8">
        <w:t xml:space="preserve"> be included in the datasets?</w:t>
      </w:r>
      <w:bookmarkStart w:id="30" w:name="_GoBack"/>
      <w:bookmarkEnd w:id="30"/>
      <w:ins w:id="31" w:author="NirT" w:date="2015-02-26T19:08:00Z">
        <w:r w:rsidR="00B05CB6">
          <w:t xml:space="preserve"> As for the additional attributes </w:t>
        </w:r>
        <w:r w:rsidR="00B05CB6">
          <w:t>–</w:t>
        </w:r>
        <w:r w:rsidR="00B05CB6">
          <w:t xml:space="preserve"> there are </w:t>
        </w:r>
        <w:r w:rsidR="00B05CB6">
          <w:t>important</w:t>
        </w:r>
        <w:r w:rsidR="00B05CB6">
          <w:t xml:space="preserve">, </w:t>
        </w:r>
      </w:ins>
      <w:ins w:id="32" w:author="NirT" w:date="2015-02-26T19:16:00Z">
        <w:r w:rsidR="005A1F8C">
          <w:t>I</w:t>
        </w:r>
        <w:r w:rsidR="005A1F8C">
          <w:t xml:space="preserve"> think that they should be in as a </w:t>
        </w:r>
        <w:r w:rsidR="005A1F8C">
          <w:t>“</w:t>
        </w:r>
        <w:r w:rsidR="005A1F8C">
          <w:t>batch attribute</w:t>
        </w:r>
        <w:r w:rsidR="005A1F8C">
          <w:t>”</w:t>
        </w:r>
        <w:r w:rsidR="005A1F8C">
          <w:t xml:space="preserve"> if possible. </w:t>
        </w:r>
      </w:ins>
    </w:p>
    <w:p w:rsidR="00E42F85" w:rsidRDefault="00E42F85" w:rsidP="00E42F85">
      <w:r>
        <w:t>Regarding the decision making</w:t>
      </w:r>
    </w:p>
    <w:p w:rsidR="00E42F85" w:rsidRDefault="00E42F85" w:rsidP="00E42F85">
      <w:pPr>
        <w:pStyle w:val="a3"/>
        <w:numPr>
          <w:ilvl w:val="0"/>
          <w:numId w:val="7"/>
        </w:numPr>
      </w:pPr>
      <w:r>
        <w:t xml:space="preserve"> What is the indication that something bad is happening in the production? For example, </w:t>
      </w:r>
    </w:p>
    <w:p w:rsidR="00E42F85" w:rsidRDefault="00E42F85" w:rsidP="00E42F85">
      <w:pPr>
        <w:pStyle w:val="a3"/>
        <w:numPr>
          <w:ilvl w:val="0"/>
          <w:numId w:val="10"/>
        </w:numPr>
      </w:pPr>
      <w:r>
        <w:t>deviation between model and actual feeding</w:t>
      </w:r>
      <w:ins w:id="33" w:author="NirT" w:date="2015-02-26T19:22:00Z">
        <w:r w:rsidR="00BA79F4">
          <w:t xml:space="preserve"> </w:t>
        </w:r>
        <w:r w:rsidR="00BA79F4">
          <w:t>–</w:t>
        </w:r>
        <w:r w:rsidR="00BA79F4">
          <w:t xml:space="preserve"> leading to investigate the cage, might be sick or fish escape</w:t>
        </w:r>
      </w:ins>
    </w:p>
    <w:p w:rsidR="00E42F85" w:rsidRDefault="00E42F85" w:rsidP="00E42F85">
      <w:pPr>
        <w:pStyle w:val="a3"/>
        <w:numPr>
          <w:ilvl w:val="0"/>
          <w:numId w:val="10"/>
        </w:numPr>
      </w:pPr>
      <w:proofErr w:type="gramStart"/>
      <w:r>
        <w:lastRenderedPageBreak/>
        <w:t>high</w:t>
      </w:r>
      <w:proofErr w:type="gramEnd"/>
      <w:r>
        <w:t xml:space="preserve"> number of mortalities or quick </w:t>
      </w:r>
      <w:proofErr w:type="spellStart"/>
      <w:r>
        <w:t>inrease</w:t>
      </w:r>
      <w:proofErr w:type="spellEnd"/>
      <w:r>
        <w:t xml:space="preserve"> of mortalities</w:t>
      </w:r>
      <w:ins w:id="34" w:author="NirT" w:date="2015-02-26T19:23:00Z">
        <w:r w:rsidR="00BA79F4">
          <w:t xml:space="preserve"> </w:t>
        </w:r>
        <w:r w:rsidR="00BA79F4">
          <w:t>–</w:t>
        </w:r>
        <w:r w:rsidR="00BA79F4">
          <w:t xml:space="preserve"> leads to quick investigation and vet</w:t>
        </w:r>
        <w:r w:rsidR="00BA79F4">
          <w:t>’</w:t>
        </w:r>
        <w:r w:rsidR="00BA79F4">
          <w:t xml:space="preserve">s advice after </w:t>
        </w:r>
        <w:proofErr w:type="spellStart"/>
        <w:r w:rsidR="00BA79F4">
          <w:t>cheking</w:t>
        </w:r>
        <w:proofErr w:type="spellEnd"/>
        <w:r w:rsidR="00BA79F4">
          <w:t xml:space="preserve"> the cage in the field.</w:t>
        </w:r>
      </w:ins>
    </w:p>
    <w:p w:rsidR="00E42F85" w:rsidRDefault="00E42F85" w:rsidP="00E42F85">
      <w:pPr>
        <w:pStyle w:val="a3"/>
        <w:numPr>
          <w:ilvl w:val="0"/>
          <w:numId w:val="10"/>
        </w:numPr>
      </w:pPr>
      <w:r>
        <w:t xml:space="preserve">fish </w:t>
      </w:r>
      <w:proofErr w:type="spellStart"/>
      <w:r>
        <w:t>behaviour</w:t>
      </w:r>
      <w:proofErr w:type="spellEnd"/>
    </w:p>
    <w:p w:rsidR="00E42F85" w:rsidRDefault="00E42F85" w:rsidP="00E42F85">
      <w:pPr>
        <w:pStyle w:val="a3"/>
        <w:numPr>
          <w:ilvl w:val="0"/>
          <w:numId w:val="10"/>
        </w:numPr>
      </w:pPr>
      <w:proofErr w:type="gramStart"/>
      <w:r>
        <w:t>big</w:t>
      </w:r>
      <w:proofErr w:type="gramEnd"/>
      <w:r>
        <w:t xml:space="preserve"> differences between estimated and actual average weight</w:t>
      </w:r>
      <w:ins w:id="35" w:author="NirT" w:date="2015-02-26T19:24:00Z">
        <w:r w:rsidR="00BA79F4">
          <w:t xml:space="preserve"> </w:t>
        </w:r>
        <w:r w:rsidR="00BA79F4">
          <w:t>–</w:t>
        </w:r>
        <w:r w:rsidR="00BA79F4">
          <w:t xml:space="preserve"> if </w:t>
        </w:r>
      </w:ins>
      <w:ins w:id="36" w:author="NirT" w:date="2015-02-26T19:25:00Z">
        <w:r w:rsidR="00BA79F4">
          <w:t>consistent</w:t>
        </w:r>
      </w:ins>
      <w:ins w:id="37" w:author="NirT" w:date="2015-02-26T19:24:00Z">
        <w:r w:rsidR="00BA79F4">
          <w:t xml:space="preserve"> 2 sampling in a row </w:t>
        </w:r>
        <w:r w:rsidR="00BA79F4">
          <w:t>–</w:t>
        </w:r>
        <w:r w:rsidR="00BA79F4">
          <w:t xml:space="preserve"> there is a problem with feeding, fish number, fish quality</w:t>
        </w:r>
      </w:ins>
      <w:ins w:id="38" w:author="NirT" w:date="2015-02-26T19:25:00Z">
        <w:r w:rsidR="00BA79F4">
          <w:t>, model or other option</w:t>
        </w:r>
        <w:r w:rsidR="00BA79F4">
          <w:t>…</w:t>
        </w:r>
      </w:ins>
    </w:p>
    <w:p w:rsidR="00E42F85" w:rsidRDefault="00E42F85" w:rsidP="00E42F85">
      <w:pPr>
        <w:pStyle w:val="a3"/>
        <w:numPr>
          <w:ilvl w:val="0"/>
          <w:numId w:val="10"/>
        </w:numPr>
        <w:rPr>
          <w:ins w:id="39" w:author="NirT" w:date="2015-02-26T19:25:00Z"/>
        </w:rPr>
      </w:pPr>
      <w:proofErr w:type="gramStart"/>
      <w:r>
        <w:t>number</w:t>
      </w:r>
      <w:proofErr w:type="gramEnd"/>
      <w:r>
        <w:t xml:space="preserve"> of holes the divers repair</w:t>
      </w:r>
      <w:ins w:id="40" w:author="NirT" w:date="2015-02-26T19:25:00Z">
        <w:r w:rsidR="00BA79F4">
          <w:t xml:space="preserve"> </w:t>
        </w:r>
        <w:r w:rsidR="00BA79F4">
          <w:t>–</w:t>
        </w:r>
        <w:r w:rsidR="00BA79F4">
          <w:t xml:space="preserve"> fish are (usually) under fed </w:t>
        </w:r>
        <w:r w:rsidR="00BA79F4">
          <w:t>–</w:t>
        </w:r>
        <w:r w:rsidR="00BA79F4">
          <w:t xml:space="preserve"> need to update feeding regime for the cage.</w:t>
        </w:r>
      </w:ins>
    </w:p>
    <w:p w:rsidR="00BA79F4" w:rsidRPr="00E42F85" w:rsidRDefault="00BA79F4" w:rsidP="00E42F85">
      <w:pPr>
        <w:pStyle w:val="a3"/>
        <w:numPr>
          <w:ilvl w:val="0"/>
          <w:numId w:val="10"/>
        </w:numPr>
      </w:pPr>
      <w:ins w:id="41" w:author="NirT" w:date="2015-02-26T19:26:00Z">
        <w:r>
          <w:t xml:space="preserve">Fish are thin by looking at them or demonstration a bad BMI </w:t>
        </w:r>
      </w:ins>
      <w:ins w:id="42" w:author="NirT" w:date="2015-02-26T19:27:00Z">
        <w:r>
          <w:t xml:space="preserve">(body </w:t>
        </w:r>
        <w:r>
          <w:t>–</w:t>
        </w:r>
        <w:r>
          <w:t xml:space="preserve"> mass </w:t>
        </w:r>
        <w:r>
          <w:t>–</w:t>
        </w:r>
        <w:r>
          <w:t xml:space="preserve"> index) </w:t>
        </w:r>
      </w:ins>
      <w:ins w:id="43" w:author="NirT" w:date="2015-02-26T19:26:00Z">
        <w:r>
          <w:t>to those who are measuring that</w:t>
        </w:r>
      </w:ins>
      <w:ins w:id="44" w:author="NirT" w:date="2015-02-26T19:27:00Z">
        <w:r>
          <w:t xml:space="preserve"> </w:t>
        </w:r>
        <w:r>
          <w:t>–</w:t>
        </w:r>
        <w:r>
          <w:t xml:space="preserve"> improving/changing feeding regime, </w:t>
        </w:r>
      </w:ins>
      <w:ins w:id="45" w:author="NirT" w:date="2015-02-26T19:28:00Z">
        <w:r>
          <w:t>probably</w:t>
        </w:r>
      </w:ins>
      <w:ins w:id="46" w:author="NirT" w:date="2015-02-26T19:27:00Z">
        <w:r>
          <w:t xml:space="preserve"> </w:t>
        </w:r>
      </w:ins>
      <w:ins w:id="47" w:author="NirT" w:date="2015-02-26T19:28:00Z">
        <w:r>
          <w:t>something to do with bad fish# estimation.</w:t>
        </w:r>
      </w:ins>
    </w:p>
    <w:p w:rsidR="00E42F85" w:rsidRDefault="00E42F85" w:rsidP="00E42F85">
      <w:pPr>
        <w:ind w:firstLine="360"/>
        <w:rPr>
          <w:ins w:id="48" w:author="NirT" w:date="2015-02-26T19:18:00Z"/>
        </w:rPr>
      </w:pPr>
      <w:r>
        <w:t xml:space="preserve">What are the </w:t>
      </w:r>
      <w:proofErr w:type="gramStart"/>
      <w:r>
        <w:t>check</w:t>
      </w:r>
      <w:proofErr w:type="gramEnd"/>
      <w:r>
        <w:t xml:space="preserve"> they do if the above is happening? We need some stories (</w:t>
      </w:r>
      <w:proofErr w:type="spellStart"/>
      <w:r>
        <w:t>pls</w:t>
      </w:r>
      <w:proofErr w:type="spellEnd"/>
      <w:r>
        <w:t xml:space="preserve"> see the example below)</w:t>
      </w:r>
    </w:p>
    <w:p w:rsidR="005A1F8C" w:rsidRDefault="005A1F8C" w:rsidP="005A1F8C">
      <w:pPr>
        <w:ind w:firstLine="360"/>
        <w:rPr>
          <w:ins w:id="49" w:author="NirT" w:date="2015-02-26T19:19:00Z"/>
        </w:rPr>
      </w:pPr>
      <w:ins w:id="50" w:author="NirT" w:date="2015-02-26T19:18:00Z">
        <w:r>
          <w:t xml:space="preserve">Basically </w:t>
        </w:r>
        <w:r>
          <w:t>I</w:t>
        </w:r>
        <w:r>
          <w:t xml:space="preserve"> am looking at all of the above and make my decisions according to all. </w:t>
        </w:r>
      </w:ins>
    </w:p>
    <w:p w:rsidR="005A1F8C" w:rsidRDefault="005A1F8C" w:rsidP="005A1F8C">
      <w:pPr>
        <w:ind w:firstLine="360"/>
      </w:pPr>
      <w:ins w:id="51" w:author="NirT" w:date="2015-02-26T19:19:00Z">
        <w:r>
          <w:t xml:space="preserve">Some of the </w:t>
        </w:r>
        <w:r>
          <w:t>behavior</w:t>
        </w:r>
        <w:r>
          <w:t xml:space="preserve"> must happen some days in a row before </w:t>
        </w:r>
        <w:r>
          <w:t>I</w:t>
        </w:r>
        <w:r>
          <w:t xml:space="preserve"> make </w:t>
        </w:r>
      </w:ins>
      <w:ins w:id="52" w:author="NirT" w:date="2015-02-26T19:20:00Z">
        <w:r>
          <w:t>decisions</w:t>
        </w:r>
      </w:ins>
      <w:ins w:id="53" w:author="NirT" w:date="2015-02-26T19:19:00Z">
        <w:r>
          <w:t xml:space="preserve"> (such as </w:t>
        </w:r>
      </w:ins>
      <w:ins w:id="54" w:author="NirT" w:date="2015-02-26T19:20:00Z">
        <w:r w:rsidR="00BA79F4">
          <w:t xml:space="preserve">big difference between actual and </w:t>
        </w:r>
        <w:proofErr w:type="gramStart"/>
        <w:r w:rsidR="00BA79F4">
          <w:t>model  feeding</w:t>
        </w:r>
      </w:ins>
      <w:proofErr w:type="gramEnd"/>
      <w:ins w:id="55" w:author="NirT" w:date="2015-02-26T19:21:00Z">
        <w:r w:rsidR="00BA79F4">
          <w:t xml:space="preserve">), but </w:t>
        </w:r>
        <w:r w:rsidR="00BA79F4">
          <w:t>I</w:t>
        </w:r>
        <w:r w:rsidR="00BA79F4">
          <w:t xml:space="preserve"> (or the feeder) see strange fish </w:t>
        </w:r>
      </w:ins>
      <w:ins w:id="56" w:author="NirT" w:date="2015-02-26T19:22:00Z">
        <w:r w:rsidR="00BA79F4">
          <w:t xml:space="preserve">behavior it will turn on the </w:t>
        </w:r>
        <w:r w:rsidR="00BA79F4">
          <w:t>“</w:t>
        </w:r>
        <w:r w:rsidR="00BA79F4">
          <w:t>red light</w:t>
        </w:r>
        <w:r w:rsidR="00BA79F4">
          <w:t>”</w:t>
        </w:r>
        <w:r w:rsidR="00BA79F4">
          <w:t xml:space="preserve">. </w:t>
        </w:r>
      </w:ins>
    </w:p>
    <w:p w:rsidR="00E42F85" w:rsidRDefault="00E42F85" w:rsidP="00E42F85">
      <w:pPr>
        <w:ind w:firstLine="360"/>
      </w:pPr>
    </w:p>
    <w:p w:rsidR="00E42F85" w:rsidRDefault="00E42F85" w:rsidP="00E42F85">
      <w:pPr>
        <w:pStyle w:val="a3"/>
        <w:numPr>
          <w:ilvl w:val="0"/>
          <w:numId w:val="7"/>
        </w:numPr>
      </w:pPr>
      <w:r>
        <w:t xml:space="preserve"> What is the indication that the number of fish or the average </w:t>
      </w:r>
      <w:proofErr w:type="gramStart"/>
      <w:r>
        <w:t>weight in the cage are</w:t>
      </w:r>
      <w:proofErr w:type="gramEnd"/>
      <w:r>
        <w:t xml:space="preserve"> different from the calculated ones? What is the reasoning process now?  </w:t>
      </w:r>
      <w:ins w:id="57" w:author="NirT" w:date="2015-02-26T19:34:00Z">
        <w:r w:rsidR="00D47133">
          <w:t xml:space="preserve">Usually </w:t>
        </w:r>
      </w:ins>
      <w:ins w:id="58" w:author="NirT" w:date="2015-02-26T19:35:00Z">
        <w:r w:rsidR="00D47133">
          <w:t>I</w:t>
        </w:r>
        <w:r w:rsidR="00D47133">
          <w:t xml:space="preserve"> would say that data that will pop up will be </w:t>
        </w:r>
        <w:r w:rsidR="00D47133">
          <w:t>average</w:t>
        </w:r>
        <w:r w:rsidR="00D47133">
          <w:t xml:space="preserve"> weight</w:t>
        </w:r>
      </w:ins>
      <w:ins w:id="59" w:author="NirT" w:date="2015-02-26T19:36:00Z">
        <w:r w:rsidR="00D47133">
          <w:t xml:space="preserve"> </w:t>
        </w:r>
        <w:proofErr w:type="spellStart"/>
        <w:r w:rsidR="00D47133">
          <w:t>differece</w:t>
        </w:r>
      </w:ins>
      <w:proofErr w:type="spellEnd"/>
      <w:ins w:id="60" w:author="NirT" w:date="2015-02-26T19:35:00Z">
        <w:r w:rsidR="00D47133">
          <w:t>, that will indicate</w:t>
        </w:r>
      </w:ins>
      <w:ins w:id="61" w:author="NirT" w:date="2015-02-26T19:36:00Z">
        <w:r w:rsidR="00D47133">
          <w:t xml:space="preserve"> fish# is different of the one we </w:t>
        </w:r>
        <w:r w:rsidR="00D47133">
          <w:t>thought</w:t>
        </w:r>
        <w:r w:rsidR="00D47133">
          <w:t xml:space="preserve">, and usually it could be calculated at about 100gr, that is where the performances are more stable </w:t>
        </w:r>
      </w:ins>
      <w:ins w:id="62" w:author="NirT" w:date="2015-02-26T19:37:00Z">
        <w:r w:rsidR="00D47133">
          <w:t xml:space="preserve">in sea-bream. At this point </w:t>
        </w:r>
      </w:ins>
      <w:ins w:id="63" w:author="NirT" w:date="2015-02-26T19:38:00Z">
        <w:r w:rsidR="00D47133">
          <w:t>I</w:t>
        </w:r>
      </w:ins>
      <w:ins w:id="64" w:author="NirT" w:date="2015-02-26T19:37:00Z">
        <w:r w:rsidR="00D47133">
          <w:t xml:space="preserve"> </w:t>
        </w:r>
      </w:ins>
      <w:ins w:id="65" w:author="NirT" w:date="2015-02-26T19:38:00Z">
        <w:r w:rsidR="00D47133">
          <w:t>will try to re-asset fish# in the cage according to expected FCR of the fish.</w:t>
        </w:r>
      </w:ins>
    </w:p>
    <w:p w:rsidR="00E42F85" w:rsidRDefault="00E42F85" w:rsidP="00E42F85">
      <w:pPr>
        <w:pStyle w:val="a3"/>
      </w:pPr>
    </w:p>
    <w:p w:rsidR="00E42F85" w:rsidRDefault="00E42F85" w:rsidP="00E42F85">
      <w:pPr>
        <w:pStyle w:val="a3"/>
      </w:pPr>
      <w:r>
        <w:t>We need some stories that cover the main cases, for example</w:t>
      </w:r>
    </w:p>
    <w:p w:rsidR="00E42F85" w:rsidRDefault="00E42F85" w:rsidP="00E42F85">
      <w:pPr>
        <w:pStyle w:val="a3"/>
      </w:pPr>
    </w:p>
    <w:p w:rsidR="00E42F85" w:rsidRDefault="00E42F85" w:rsidP="00E42F85">
      <w:pPr>
        <w:pStyle w:val="a3"/>
        <w:numPr>
          <w:ilvl w:val="0"/>
          <w:numId w:val="9"/>
        </w:numPr>
      </w:pPr>
      <w:r>
        <w:t xml:space="preserve">There is a </w:t>
      </w:r>
      <w:r w:rsidRPr="00E42F85">
        <w:t xml:space="preserve">deviation between actual </w:t>
      </w:r>
      <w:proofErr w:type="spellStart"/>
      <w:r w:rsidRPr="00E42F85">
        <w:t>vs</w:t>
      </w:r>
      <w:proofErr w:type="spellEnd"/>
      <w:r w:rsidRPr="00E42F85">
        <w:t xml:space="preserve"> suggested in 10 days</w:t>
      </w:r>
    </w:p>
    <w:p w:rsidR="00E42F85" w:rsidRDefault="00E42F85" w:rsidP="00E42F85">
      <w:pPr>
        <w:pStyle w:val="a3"/>
        <w:numPr>
          <w:ilvl w:val="0"/>
          <w:numId w:val="9"/>
        </w:numPr>
      </w:pPr>
      <w:r>
        <w:t xml:space="preserve">That means either </w:t>
      </w:r>
      <w:r w:rsidRPr="00E42F85">
        <w:t xml:space="preserve">I have losses or </w:t>
      </w:r>
      <w:r>
        <w:t xml:space="preserve">fish </w:t>
      </w:r>
      <w:r w:rsidRPr="00E42F85">
        <w:t xml:space="preserve">are going to be sick or the net is dirty </w:t>
      </w:r>
      <w:r>
        <w:t xml:space="preserve"> </w:t>
      </w:r>
    </w:p>
    <w:p w:rsidR="00E42F85" w:rsidRDefault="00E42F85" w:rsidP="00E42F85">
      <w:pPr>
        <w:pStyle w:val="a3"/>
        <w:numPr>
          <w:ilvl w:val="0"/>
          <w:numId w:val="9"/>
        </w:numPr>
      </w:pPr>
      <w:r>
        <w:t xml:space="preserve">First I check </w:t>
      </w:r>
      <w:r w:rsidRPr="00E42F85">
        <w:t xml:space="preserve">the </w:t>
      </w:r>
      <w:proofErr w:type="gramStart"/>
      <w:r w:rsidRPr="00E42F85">
        <w:t>divers</w:t>
      </w:r>
      <w:proofErr w:type="gramEnd"/>
      <w:r w:rsidRPr="00E42F85">
        <w:t xml:space="preserve"> comments</w:t>
      </w:r>
      <w:r>
        <w:t>. If no problems are reported I assume the net is clean and there are no holes</w:t>
      </w:r>
    </w:p>
    <w:p w:rsidR="00E42F85" w:rsidRDefault="00E42F85" w:rsidP="00E42F85">
      <w:pPr>
        <w:pStyle w:val="a3"/>
        <w:numPr>
          <w:ilvl w:val="0"/>
          <w:numId w:val="9"/>
        </w:numPr>
      </w:pPr>
      <w:r>
        <w:t>Then I look at the oxygen. If it is OK, it is not the oxygen that causes the difference in the feeding</w:t>
      </w:r>
    </w:p>
    <w:p w:rsidR="00E42F85" w:rsidRDefault="00E42F85" w:rsidP="00E42F85">
      <w:pPr>
        <w:pStyle w:val="a3"/>
        <w:numPr>
          <w:ilvl w:val="0"/>
          <w:numId w:val="9"/>
        </w:numPr>
      </w:pPr>
      <w:r>
        <w:t>Then I check the mortality rate. If it is increasing, I assume there is a disease</w:t>
      </w:r>
    </w:p>
    <w:p w:rsidR="00E42F85" w:rsidRDefault="00E42F85" w:rsidP="00E42F85">
      <w:pPr>
        <w:pStyle w:val="a3"/>
        <w:numPr>
          <w:ilvl w:val="0"/>
          <w:numId w:val="9"/>
        </w:numPr>
      </w:pPr>
      <w:r>
        <w:t xml:space="preserve">If there is no </w:t>
      </w:r>
      <w:proofErr w:type="gramStart"/>
      <w:r>
        <w:t>disease, …….</w:t>
      </w:r>
      <w:proofErr w:type="gramEnd"/>
    </w:p>
    <w:p w:rsidR="00E42F85" w:rsidRDefault="00925C89" w:rsidP="00E42F85">
      <w:pPr>
        <w:rPr>
          <w:ins w:id="66" w:author="NirT" w:date="2015-02-27T07:33:00Z"/>
        </w:rPr>
      </w:pPr>
      <w:ins w:id="67" w:author="NirT" w:date="2015-02-27T07:49:00Z">
        <w:r>
          <w:t>Some more examples:</w:t>
        </w:r>
      </w:ins>
    </w:p>
    <w:p w:rsidR="0058730E" w:rsidRDefault="0058730E" w:rsidP="0058730E">
      <w:pPr>
        <w:pStyle w:val="a3"/>
        <w:numPr>
          <w:ilvl w:val="0"/>
          <w:numId w:val="13"/>
        </w:numPr>
        <w:rPr>
          <w:ins w:id="68" w:author="NirT" w:date="2015-02-27T07:33:00Z"/>
        </w:rPr>
        <w:pPrChange w:id="69" w:author="NirT" w:date="2015-02-27T07:37:00Z">
          <w:pPr/>
        </w:pPrChange>
      </w:pPr>
      <w:ins w:id="70" w:author="NirT" w:date="2015-02-27T07:33:00Z">
        <w:r>
          <w:t>There was a storm</w:t>
        </w:r>
      </w:ins>
      <w:ins w:id="71" w:author="NirT" w:date="2015-02-27T07:50:00Z">
        <w:r w:rsidR="00925C89">
          <w:t xml:space="preserve"> (true story</w:t>
        </w:r>
        <w:r w:rsidR="00925C89">
          <w:t>…</w:t>
        </w:r>
        <w:r w:rsidR="00925C89">
          <w:t>)</w:t>
        </w:r>
      </w:ins>
      <w:ins w:id="72" w:author="NirT" w:date="2015-02-27T07:33:00Z">
        <w:r>
          <w:t xml:space="preserve"> </w:t>
        </w:r>
        <w:r>
          <w:t>–</w:t>
        </w:r>
        <w:r>
          <w:t xml:space="preserve"> </w:t>
        </w:r>
        <w:r>
          <w:t>I</w:t>
        </w:r>
        <w:r>
          <w:t xml:space="preserve"> know there were losses, now </w:t>
        </w:r>
        <w:r>
          <w:t>I</w:t>
        </w:r>
        <w:r>
          <w:t xml:space="preserve"> need to understand the magnitude of the damage.</w:t>
        </w:r>
      </w:ins>
    </w:p>
    <w:p w:rsidR="0058730E" w:rsidRDefault="0058730E" w:rsidP="0058730E">
      <w:pPr>
        <w:pStyle w:val="a3"/>
        <w:numPr>
          <w:ilvl w:val="0"/>
          <w:numId w:val="12"/>
        </w:numPr>
        <w:rPr>
          <w:ins w:id="73" w:author="NirT" w:date="2015-02-27T07:34:00Z"/>
        </w:rPr>
        <w:pPrChange w:id="74" w:author="NirT" w:date="2015-02-27T07:34:00Z">
          <w:pPr/>
        </w:pPrChange>
      </w:pPr>
      <w:ins w:id="75" w:author="NirT" w:date="2015-02-27T07:34:00Z">
        <w:r>
          <w:t>I</w:t>
        </w:r>
        <w:r>
          <w:t xml:space="preserve"> will try to estimate the fish# in the cage by looking at the fish </w:t>
        </w:r>
        <w:r>
          <w:t>behavior</w:t>
        </w:r>
        <w:r>
          <w:t>/fish biomass through divers report and feeders report (and me in the field).</w:t>
        </w:r>
      </w:ins>
    </w:p>
    <w:p w:rsidR="0058730E" w:rsidRDefault="0058730E" w:rsidP="0058730E">
      <w:pPr>
        <w:pStyle w:val="a3"/>
        <w:numPr>
          <w:ilvl w:val="0"/>
          <w:numId w:val="12"/>
        </w:numPr>
        <w:rPr>
          <w:ins w:id="76" w:author="NirT" w:date="2015-02-27T07:37:00Z"/>
        </w:rPr>
        <w:pPrChange w:id="77" w:author="NirT" w:date="2015-02-27T07:34:00Z">
          <w:pPr/>
        </w:pPrChange>
      </w:pPr>
      <w:ins w:id="78" w:author="NirT" w:date="2015-02-27T07:35:00Z">
        <w:r>
          <w:lastRenderedPageBreak/>
          <w:t>I</w:t>
        </w:r>
        <w:r>
          <w:t xml:space="preserve"> will ask the feeder to give feed </w:t>
        </w:r>
        <w:r>
          <w:rPr>
            <w:b/>
            <w:bCs/>
          </w:rPr>
          <w:t>by demand</w:t>
        </w:r>
      </w:ins>
      <w:ins w:id="79" w:author="NirT" w:date="2015-02-27T07:36:00Z">
        <w:r>
          <w:t xml:space="preserve">, after q few days (usually about a week) </w:t>
        </w:r>
        <w:r>
          <w:t>I</w:t>
        </w:r>
        <w:r>
          <w:t xml:space="preserve"> will </w:t>
        </w:r>
        <w:proofErr w:type="spellStart"/>
        <w:r>
          <w:t>er</w:t>
        </w:r>
        <w:proofErr w:type="spellEnd"/>
        <w:r>
          <w:t xml:space="preserve">-estimate fish# in the cage </w:t>
        </w:r>
        <w:r>
          <w:rPr>
            <w:b/>
            <w:bCs/>
          </w:rPr>
          <w:t>according to how much feed consumed comparing to feeding table/model</w:t>
        </w:r>
      </w:ins>
      <w:ins w:id="80" w:author="NirT" w:date="2015-02-27T07:37:00Z">
        <w:r>
          <w:t>.</w:t>
        </w:r>
      </w:ins>
    </w:p>
    <w:p w:rsidR="0058730E" w:rsidRPr="0058730E" w:rsidRDefault="0058730E" w:rsidP="0058730E">
      <w:pPr>
        <w:pStyle w:val="a3"/>
        <w:numPr>
          <w:ilvl w:val="0"/>
          <w:numId w:val="13"/>
        </w:numPr>
        <w:rPr>
          <w:ins w:id="81" w:author="NirT" w:date="2015-02-27T07:42:00Z"/>
          <w:rPrChange w:id="82" w:author="NirT" w:date="2015-02-27T07:42:00Z">
            <w:rPr>
              <w:ins w:id="83" w:author="NirT" w:date="2015-02-27T07:42:00Z"/>
              <w:b/>
              <w:bCs/>
            </w:rPr>
          </w:rPrChange>
        </w:rPr>
        <w:pPrChange w:id="84" w:author="NirT" w:date="2015-02-27T07:41:00Z">
          <w:pPr/>
        </w:pPrChange>
      </w:pPr>
      <w:ins w:id="85" w:author="NirT" w:date="2015-02-27T07:37:00Z">
        <w:r>
          <w:t xml:space="preserve">After a long </w:t>
        </w:r>
      </w:ins>
      <w:ins w:id="86" w:author="NirT" w:date="2015-02-27T07:38:00Z">
        <w:r>
          <w:t>enough</w:t>
        </w:r>
      </w:ins>
      <w:ins w:id="87" w:author="NirT" w:date="2015-02-27T07:37:00Z">
        <w:r>
          <w:t xml:space="preserve"> </w:t>
        </w:r>
      </w:ins>
      <w:ins w:id="88" w:author="NirT" w:date="2015-02-27T07:38:00Z">
        <w:r>
          <w:t xml:space="preserve">time (about a year or 2) of using a model, </w:t>
        </w:r>
        <w:r>
          <w:t>I</w:t>
        </w:r>
        <w:r>
          <w:t xml:space="preserve"> will look for differences in performances between </w:t>
        </w:r>
        <w:proofErr w:type="gramStart"/>
        <w:r>
          <w:t>model</w:t>
        </w:r>
        <w:proofErr w:type="gramEnd"/>
        <w:r>
          <w:t xml:space="preserve"> vs. actual (weight, FCR, combination </w:t>
        </w:r>
      </w:ins>
      <w:ins w:id="89" w:author="NirT" w:date="2015-02-27T07:39:00Z">
        <w:r>
          <w:t>o</w:t>
        </w:r>
      </w:ins>
      <w:ins w:id="90" w:author="NirT" w:date="2015-02-27T07:38:00Z">
        <w:r>
          <w:t xml:space="preserve">f all </w:t>
        </w:r>
      </w:ins>
      <w:ins w:id="91" w:author="NirT" w:date="2015-02-27T07:39:00Z">
        <w:r>
          <w:t>KPI</w:t>
        </w:r>
        <w:r>
          <w:t>’</w:t>
        </w:r>
        <w:r>
          <w:t xml:space="preserve">s), </w:t>
        </w:r>
      </w:ins>
      <w:ins w:id="92" w:author="NirT" w:date="2015-02-27T07:40:00Z">
        <w:r>
          <w:t>assum</w:t>
        </w:r>
        <w:r>
          <w:t xml:space="preserve">ing that there is difference between both </w:t>
        </w:r>
        <w:r>
          <w:t>–</w:t>
        </w:r>
        <w:r>
          <w:t xml:space="preserve"> </w:t>
        </w:r>
        <w:r>
          <w:t>I</w:t>
        </w:r>
        <w:r>
          <w:t xml:space="preserve"> will try to recalculate model </w:t>
        </w:r>
        <w:r w:rsidRPr="0058730E">
          <w:rPr>
            <w:b/>
            <w:bCs/>
            <w:rPrChange w:id="93" w:author="NirT" w:date="2015-02-27T07:40:00Z">
              <w:rPr/>
            </w:rPrChange>
          </w:rPr>
          <w:t xml:space="preserve">(here is where </w:t>
        </w:r>
        <w:r w:rsidRPr="0058730E">
          <w:rPr>
            <w:b/>
            <w:bCs/>
            <w:rPrChange w:id="94" w:author="NirT" w:date="2015-02-27T07:40:00Z">
              <w:rPr/>
            </w:rPrChange>
          </w:rPr>
          <w:t>I</w:t>
        </w:r>
        <w:r w:rsidRPr="0058730E">
          <w:rPr>
            <w:b/>
            <w:bCs/>
            <w:rPrChange w:id="95" w:author="NirT" w:date="2015-02-27T07:40:00Z">
              <w:rPr/>
            </w:rPrChange>
          </w:rPr>
          <w:t xml:space="preserve"> need you the </w:t>
        </w:r>
      </w:ins>
      <w:ins w:id="96" w:author="NirT" w:date="2015-02-27T07:41:00Z">
        <w:r w:rsidRPr="0058730E">
          <w:rPr>
            <w:b/>
            <w:bCs/>
          </w:rPr>
          <w:t>analyzers</w:t>
        </w:r>
      </w:ins>
      <w:ins w:id="97" w:author="NirT" w:date="2015-02-27T07:40:00Z">
        <w:r w:rsidRPr="0058730E">
          <w:rPr>
            <w:b/>
            <w:bCs/>
            <w:rPrChange w:id="98" w:author="NirT" w:date="2015-02-27T07:40:00Z">
              <w:rPr/>
            </w:rPrChange>
          </w:rPr>
          <w:t>…</w:t>
        </w:r>
        <w:r w:rsidRPr="0058730E">
          <w:rPr>
            <w:b/>
            <w:bCs/>
            <w:rPrChange w:id="99" w:author="NirT" w:date="2015-02-27T07:40:00Z">
              <w:rPr/>
            </w:rPrChange>
          </w:rPr>
          <w:t>)</w:t>
        </w:r>
      </w:ins>
    </w:p>
    <w:p w:rsidR="00925C89" w:rsidRDefault="00925C89" w:rsidP="00925C89">
      <w:pPr>
        <w:pStyle w:val="a3"/>
        <w:numPr>
          <w:ilvl w:val="0"/>
          <w:numId w:val="13"/>
        </w:numPr>
        <w:rPr>
          <w:ins w:id="100" w:author="NirT" w:date="2015-02-27T07:44:00Z"/>
        </w:rPr>
        <w:pPrChange w:id="101" w:author="NirT" w:date="2015-02-27T07:44:00Z">
          <w:pPr/>
        </w:pPrChange>
      </w:pPr>
      <w:ins w:id="102" w:author="NirT" w:date="2015-02-27T07:46:00Z">
        <w:r>
          <w:t>A</w:t>
        </w:r>
      </w:ins>
      <w:ins w:id="103" w:author="NirT" w:date="2015-02-27T07:42:00Z">
        <w:r w:rsidR="0058730E">
          <w:t xml:space="preserve">fter samplings </w:t>
        </w:r>
        <w:r w:rsidR="0058730E">
          <w:t>–</w:t>
        </w:r>
        <w:r w:rsidR="0058730E">
          <w:t xml:space="preserve"> making a round for all cages to see if samplings are correct also by looking. </w:t>
        </w:r>
      </w:ins>
      <w:ins w:id="104" w:author="NirT" w:date="2015-02-27T07:43:00Z">
        <w:r w:rsidR="0058730E">
          <w:t>I</w:t>
        </w:r>
        <w:r w:rsidR="0058730E">
          <w:t xml:space="preserve"> will look for: comparison between sampling by weight and by vision, BMI (if fish is too thin</w:t>
        </w:r>
      </w:ins>
      <w:ins w:id="105" w:author="NirT" w:date="2015-02-27T07:44:00Z">
        <w:r w:rsidR="0058730E">
          <w:t>)</w:t>
        </w:r>
        <w:r>
          <w:t xml:space="preserve">. If </w:t>
        </w:r>
        <w:r>
          <w:t>I</w:t>
        </w:r>
        <w:r>
          <w:t xml:space="preserve"> will see that fish are too thin there are 2 options:</w:t>
        </w:r>
      </w:ins>
    </w:p>
    <w:p w:rsidR="00925C89" w:rsidRDefault="00925C89" w:rsidP="00925C89">
      <w:pPr>
        <w:pStyle w:val="a3"/>
        <w:numPr>
          <w:ilvl w:val="1"/>
          <w:numId w:val="13"/>
        </w:numPr>
        <w:rPr>
          <w:ins w:id="106" w:author="NirT" w:date="2015-02-27T07:46:00Z"/>
        </w:rPr>
        <w:pPrChange w:id="107" w:author="NirT" w:date="2015-02-27T07:44:00Z">
          <w:pPr/>
        </w:pPrChange>
      </w:pPr>
      <w:ins w:id="108" w:author="NirT" w:date="2015-02-27T07:46:00Z">
        <w:r>
          <w:t>N</w:t>
        </w:r>
      </w:ins>
      <w:ins w:id="109" w:author="NirT" w:date="2015-02-27T07:45:00Z">
        <w:r>
          <w:t xml:space="preserve">ot </w:t>
        </w:r>
      </w:ins>
      <w:ins w:id="110" w:author="NirT" w:date="2015-02-27T07:46:00Z">
        <w:r>
          <w:t>enough</w:t>
        </w:r>
      </w:ins>
      <w:ins w:id="111" w:author="NirT" w:date="2015-02-27T07:45:00Z">
        <w:r>
          <w:t xml:space="preserve"> food because there are more fish in the cage than the number that was estimated</w:t>
        </w:r>
      </w:ins>
      <w:ins w:id="112" w:author="NirT" w:date="2015-02-27T07:46:00Z">
        <w:r>
          <w:t>.</w:t>
        </w:r>
      </w:ins>
    </w:p>
    <w:p w:rsidR="00925C89" w:rsidRDefault="00925C89" w:rsidP="00925C89">
      <w:pPr>
        <w:pStyle w:val="a3"/>
        <w:numPr>
          <w:ilvl w:val="1"/>
          <w:numId w:val="13"/>
        </w:numPr>
        <w:rPr>
          <w:ins w:id="113" w:author="NirT" w:date="2015-02-27T07:49:00Z"/>
        </w:rPr>
        <w:pPrChange w:id="114" w:author="NirT" w:date="2015-02-27T07:44:00Z">
          <w:pPr/>
        </w:pPrChange>
      </w:pPr>
      <w:ins w:id="115" w:author="NirT" w:date="2015-02-27T07:46:00Z">
        <w:r>
          <w:t xml:space="preserve">Not </w:t>
        </w:r>
        <w:r>
          <w:t>enough</w:t>
        </w:r>
        <w:r>
          <w:t xml:space="preserve"> food because feeding table is wrong at this point (of specific weight/</w:t>
        </w:r>
      </w:ins>
      <w:ins w:id="116" w:author="NirT" w:date="2015-02-27T07:47:00Z">
        <w:r>
          <w:t>temperature</w:t>
        </w:r>
      </w:ins>
      <w:ins w:id="117" w:author="NirT" w:date="2015-02-27T07:46:00Z">
        <w:r>
          <w:t>)</w:t>
        </w:r>
      </w:ins>
      <w:ins w:id="118" w:author="NirT" w:date="2015-02-27T07:49:00Z">
        <w:r>
          <w:t>.</w:t>
        </w:r>
      </w:ins>
    </w:p>
    <w:p w:rsidR="00925C89" w:rsidRDefault="00925C89" w:rsidP="00925C89">
      <w:pPr>
        <w:pStyle w:val="a3"/>
        <w:numPr>
          <w:ilvl w:val="1"/>
          <w:numId w:val="13"/>
        </w:numPr>
        <w:rPr>
          <w:ins w:id="119" w:author="NirT" w:date="2015-02-27T07:50:00Z"/>
        </w:rPr>
        <w:pPrChange w:id="120" w:author="NirT" w:date="2015-02-27T07:44:00Z">
          <w:pPr/>
        </w:pPrChange>
      </w:pPr>
      <w:ins w:id="121" w:author="NirT" w:date="2015-02-27T07:49:00Z">
        <w:r>
          <w:t xml:space="preserve">Anyways </w:t>
        </w:r>
        <w:r>
          <w:t>–</w:t>
        </w:r>
        <w:r>
          <w:t xml:space="preserve"> the outcome will be to add food and usually </w:t>
        </w:r>
        <w:proofErr w:type="spellStart"/>
        <w:r>
          <w:t>reestimate</w:t>
        </w:r>
        <w:proofErr w:type="spellEnd"/>
        <w:r>
          <w:t xml:space="preserve"> fish# in cage.</w:t>
        </w:r>
      </w:ins>
    </w:p>
    <w:p w:rsidR="00925C89" w:rsidRDefault="00925C89" w:rsidP="00925C89">
      <w:pPr>
        <w:pStyle w:val="a3"/>
        <w:numPr>
          <w:ilvl w:val="0"/>
          <w:numId w:val="13"/>
        </w:numPr>
        <w:rPr>
          <w:ins w:id="122" w:author="NirT" w:date="2015-02-27T07:50:00Z"/>
        </w:rPr>
        <w:pPrChange w:id="123" w:author="NirT" w:date="2015-02-27T07:50:00Z">
          <w:pPr/>
        </w:pPrChange>
      </w:pPr>
      <w:ins w:id="124" w:author="NirT" w:date="2015-02-27T07:50:00Z">
        <w:r>
          <w:t>Batch comparison between years:</w:t>
        </w:r>
      </w:ins>
    </w:p>
    <w:p w:rsidR="00925C89" w:rsidRDefault="00925C89" w:rsidP="00925C89">
      <w:pPr>
        <w:pStyle w:val="a3"/>
        <w:numPr>
          <w:ilvl w:val="1"/>
          <w:numId w:val="13"/>
        </w:numPr>
        <w:rPr>
          <w:ins w:id="125" w:author="NirT" w:date="2015-02-27T07:54:00Z"/>
        </w:rPr>
        <w:pPrChange w:id="126" w:author="NirT" w:date="2015-02-27T07:50:00Z">
          <w:pPr/>
        </w:pPrChange>
      </w:pPr>
      <w:ins w:id="127" w:author="NirT" w:date="2015-02-27T07:50:00Z">
        <w:r>
          <w:t>I</w:t>
        </w:r>
        <w:r>
          <w:t xml:space="preserve"> </w:t>
        </w:r>
      </w:ins>
      <w:ins w:id="128" w:author="NirT" w:date="2015-02-27T07:51:00Z">
        <w:r>
          <w:t xml:space="preserve">will try to compare between </w:t>
        </w:r>
        <w:r>
          <w:t>parallel</w:t>
        </w:r>
        <w:r>
          <w:t xml:space="preserve"> batches (i.e. </w:t>
        </w:r>
        <w:r>
          <w:t>–</w:t>
        </w:r>
        <w:r>
          <w:t xml:space="preserve"> batches stocked at same season of the year)</w:t>
        </w:r>
      </w:ins>
      <w:ins w:id="129" w:author="NirT" w:date="2015-02-27T07:54:00Z">
        <w:r>
          <w:t xml:space="preserve">. If there are differences </w:t>
        </w:r>
        <w:r>
          <w:t>I</w:t>
        </w:r>
        <w:r>
          <w:t xml:space="preserve"> will look by following order:</w:t>
        </w:r>
      </w:ins>
    </w:p>
    <w:p w:rsidR="00925C89" w:rsidRDefault="003458DC" w:rsidP="00925C89">
      <w:pPr>
        <w:pStyle w:val="a3"/>
        <w:numPr>
          <w:ilvl w:val="2"/>
          <w:numId w:val="13"/>
        </w:numPr>
        <w:rPr>
          <w:ins w:id="130" w:author="NirT" w:date="2015-02-27T07:54:00Z"/>
        </w:rPr>
        <w:pPrChange w:id="131" w:author="NirT" w:date="2015-02-27T07:54:00Z">
          <w:pPr/>
        </w:pPrChange>
      </w:pPr>
      <w:ins w:id="132" w:author="NirT" w:date="2015-02-27T07:54:00Z">
        <w:r>
          <w:t xml:space="preserve">Feed changed (by demand or not by demand </w:t>
        </w:r>
        <w:r>
          <w:t>–</w:t>
        </w:r>
        <w:r>
          <w:t xml:space="preserve"> </w:t>
        </w:r>
        <w:r>
          <w:t>I</w:t>
        </w:r>
        <w:r>
          <w:t xml:space="preserve"> will go to feed supplier).</w:t>
        </w:r>
      </w:ins>
    </w:p>
    <w:p w:rsidR="003458DC" w:rsidRDefault="003458DC" w:rsidP="00925C89">
      <w:pPr>
        <w:pStyle w:val="a3"/>
        <w:numPr>
          <w:ilvl w:val="2"/>
          <w:numId w:val="13"/>
        </w:numPr>
        <w:rPr>
          <w:ins w:id="133" w:author="NirT" w:date="2015-02-27T07:55:00Z"/>
        </w:rPr>
        <w:pPrChange w:id="134" w:author="NirT" w:date="2015-02-27T07:54:00Z">
          <w:pPr/>
        </w:pPrChange>
      </w:pPr>
      <w:ins w:id="135" w:author="NirT" w:date="2015-02-27T07:55:00Z">
        <w:r>
          <w:t xml:space="preserve">Fingerlings quality changed </w:t>
        </w:r>
        <w:r>
          <w:t>–</w:t>
        </w:r>
        <w:r>
          <w:t xml:space="preserve"> </w:t>
        </w:r>
        <w:r>
          <w:t>I</w:t>
        </w:r>
        <w:r>
          <w:t xml:space="preserve"> will ask relevant hatchery.</w:t>
        </w:r>
      </w:ins>
    </w:p>
    <w:p w:rsidR="003458DC" w:rsidRDefault="003458DC" w:rsidP="00925C89">
      <w:pPr>
        <w:pStyle w:val="a3"/>
        <w:numPr>
          <w:ilvl w:val="2"/>
          <w:numId w:val="13"/>
        </w:numPr>
        <w:rPr>
          <w:ins w:id="136" w:author="NirT" w:date="2015-02-27T08:53:00Z"/>
        </w:rPr>
        <w:pPrChange w:id="137" w:author="NirT" w:date="2015-02-27T07:54:00Z">
          <w:pPr/>
        </w:pPrChange>
      </w:pPr>
      <w:ins w:id="138" w:author="NirT" w:date="2015-02-27T07:55:00Z">
        <w:r>
          <w:t xml:space="preserve">Change in the farms </w:t>
        </w:r>
      </w:ins>
      <w:ins w:id="139" w:author="NirT" w:date="2015-02-27T07:58:00Z">
        <w:r>
          <w:t>behavior</w:t>
        </w:r>
        <w:r>
          <w:t xml:space="preserve"> (net replacem</w:t>
        </w:r>
      </w:ins>
      <w:ins w:id="140" w:author="NirT" w:date="2015-02-27T07:59:00Z">
        <w:r>
          <w:t>e</w:t>
        </w:r>
      </w:ins>
      <w:ins w:id="141" w:author="NirT" w:date="2015-02-27T07:58:00Z">
        <w:r>
          <w:t xml:space="preserve">nts, </w:t>
        </w:r>
      </w:ins>
      <w:ins w:id="142" w:author="NirT" w:date="2015-02-27T07:59:00Z">
        <w:r>
          <w:t>grading timing, pellet size change, main feeder, feeding method and more).</w:t>
        </w:r>
      </w:ins>
    </w:p>
    <w:p w:rsidR="00CE79C1" w:rsidRDefault="00CE79C1" w:rsidP="00CE79C1">
      <w:pPr>
        <w:pStyle w:val="a3"/>
        <w:numPr>
          <w:ilvl w:val="0"/>
          <w:numId w:val="13"/>
        </w:numPr>
        <w:rPr>
          <w:ins w:id="143" w:author="NirT" w:date="2015-02-27T08:54:00Z"/>
        </w:rPr>
        <w:pPrChange w:id="144" w:author="NirT" w:date="2015-02-27T08:54:00Z">
          <w:pPr/>
        </w:pPrChange>
      </w:pPr>
      <w:ins w:id="145" w:author="NirT" w:date="2015-02-27T08:54:00Z">
        <w:r>
          <w:t xml:space="preserve">After mid-life </w:t>
        </w:r>
        <w:r>
          <w:t>counting</w:t>
        </w:r>
        <w:r>
          <w:t xml:space="preserve"> (and grading) </w:t>
        </w:r>
        <w:r>
          <w:t>–</w:t>
        </w:r>
        <w:r>
          <w:t xml:space="preserve"> fish# is too far from the estimated one.</w:t>
        </w:r>
      </w:ins>
    </w:p>
    <w:p w:rsidR="00CE79C1" w:rsidRDefault="00CE79C1" w:rsidP="00CE79C1">
      <w:pPr>
        <w:pStyle w:val="a3"/>
        <w:numPr>
          <w:ilvl w:val="1"/>
          <w:numId w:val="13"/>
        </w:numPr>
        <w:rPr>
          <w:ins w:id="146" w:author="NirT" w:date="2015-02-27T08:56:00Z"/>
        </w:rPr>
        <w:pPrChange w:id="147" w:author="NirT" w:date="2015-02-27T08:54:00Z">
          <w:pPr/>
        </w:pPrChange>
      </w:pPr>
      <w:ins w:id="148" w:author="NirT" w:date="2015-02-27T08:54:00Z">
        <w:r>
          <w:t>Possible reasons:</w:t>
        </w:r>
      </w:ins>
    </w:p>
    <w:p w:rsidR="00FF5DA3" w:rsidRDefault="00FF5DA3" w:rsidP="00FF5DA3">
      <w:pPr>
        <w:pStyle w:val="a3"/>
        <w:numPr>
          <w:ilvl w:val="2"/>
          <w:numId w:val="13"/>
        </w:numPr>
        <w:rPr>
          <w:ins w:id="149" w:author="NirT" w:date="2015-02-27T08:54:00Z"/>
        </w:rPr>
        <w:pPrChange w:id="150" w:author="NirT" w:date="2015-02-27T08:56:00Z">
          <w:pPr/>
        </w:pPrChange>
      </w:pPr>
      <w:ins w:id="151" w:author="NirT" w:date="2015-02-27T08:56:00Z">
        <w:r>
          <w:t xml:space="preserve">Holes in the net </w:t>
        </w:r>
        <w:r>
          <w:t>–</w:t>
        </w:r>
        <w:r>
          <w:t xml:space="preserve"> at latest time </w:t>
        </w:r>
      </w:ins>
      <w:ins w:id="152" w:author="NirT" w:date="2015-02-27T08:57:00Z">
        <w:r>
          <w:t>–</w:t>
        </w:r>
      </w:ins>
      <w:ins w:id="153" w:author="NirT" w:date="2015-02-27T08:56:00Z">
        <w:r>
          <w:t xml:space="preserve"> </w:t>
        </w:r>
      </w:ins>
      <w:ins w:id="154" w:author="NirT" w:date="2015-02-27T08:57:00Z">
        <w:r>
          <w:t>I</w:t>
        </w:r>
      </w:ins>
      <w:ins w:id="155" w:author="NirT" w:date="2015-02-27T08:56:00Z">
        <w:r>
          <w:t xml:space="preserve"> </w:t>
        </w:r>
      </w:ins>
      <w:ins w:id="156" w:author="NirT" w:date="2015-02-27T08:57:00Z">
        <w:r>
          <w:t>will look for diver</w:t>
        </w:r>
        <w:r>
          <w:t>’</w:t>
        </w:r>
        <w:r>
          <w:t>s comments.</w:t>
        </w:r>
      </w:ins>
    </w:p>
    <w:p w:rsidR="00CE79C1" w:rsidRDefault="00CE79C1" w:rsidP="00CE79C1">
      <w:pPr>
        <w:pStyle w:val="a3"/>
        <w:numPr>
          <w:ilvl w:val="2"/>
          <w:numId w:val="13"/>
        </w:numPr>
        <w:rPr>
          <w:ins w:id="157" w:author="NirT" w:date="2015-02-27T08:55:00Z"/>
        </w:rPr>
        <w:pPrChange w:id="158" w:author="NirT" w:date="2015-02-27T08:54:00Z">
          <w:pPr/>
        </w:pPrChange>
      </w:pPr>
      <w:ins w:id="159" w:author="NirT" w:date="2015-02-27T08:55:00Z">
        <w:r>
          <w:t>Model (FCR)</w:t>
        </w:r>
        <w:r w:rsidR="00FF5DA3">
          <w:t xml:space="preserve"> incorrect </w:t>
        </w:r>
        <w:r w:rsidR="00FF5DA3">
          <w:t>–</w:t>
        </w:r>
        <w:r w:rsidR="00FF5DA3">
          <w:t xml:space="preserve"> </w:t>
        </w:r>
        <w:r w:rsidR="00FF5DA3">
          <w:t>I</w:t>
        </w:r>
        <w:r w:rsidR="00FF5DA3">
          <w:t xml:space="preserve"> will try to look backwards in similar batches and re-correct the model.</w:t>
        </w:r>
      </w:ins>
    </w:p>
    <w:p w:rsidR="00FF5DA3" w:rsidRDefault="00FF5DA3" w:rsidP="00CE79C1">
      <w:pPr>
        <w:pStyle w:val="a3"/>
        <w:numPr>
          <w:ilvl w:val="2"/>
          <w:numId w:val="13"/>
        </w:numPr>
        <w:rPr>
          <w:ins w:id="160" w:author="NirT" w:date="2015-02-27T08:58:00Z"/>
        </w:rPr>
        <w:pPrChange w:id="161" w:author="NirT" w:date="2015-02-27T08:54:00Z">
          <w:pPr/>
        </w:pPrChange>
      </w:pPr>
      <w:ins w:id="162" w:author="NirT" w:date="2015-02-27T08:58:00Z">
        <w:r>
          <w:t xml:space="preserve">Under/over estimating the performances </w:t>
        </w:r>
        <w:r>
          <w:t>–</w:t>
        </w:r>
        <w:r>
          <w:t xml:space="preserve"> will try to </w:t>
        </w:r>
        <w:proofErr w:type="spellStart"/>
        <w:r>
          <w:t>estimats</w:t>
        </w:r>
        <w:proofErr w:type="spellEnd"/>
        <w:r>
          <w:t xml:space="preserve"> better according to that.</w:t>
        </w:r>
      </w:ins>
    </w:p>
    <w:p w:rsidR="00FF5DA3" w:rsidRDefault="00FF5DA3" w:rsidP="00FF5DA3">
      <w:pPr>
        <w:pStyle w:val="a3"/>
        <w:numPr>
          <w:ilvl w:val="0"/>
          <w:numId w:val="13"/>
        </w:numPr>
        <w:rPr>
          <w:ins w:id="163" w:author="NirT" w:date="2015-02-27T08:59:00Z"/>
        </w:rPr>
        <w:pPrChange w:id="164" w:author="NirT" w:date="2015-02-27T08:59:00Z">
          <w:pPr/>
        </w:pPrChange>
      </w:pPr>
      <w:ins w:id="165" w:author="NirT" w:date="2015-02-27T08:59:00Z">
        <w:r>
          <w:t>Survival is lower than expected (during mid-life counting/harvest)</w:t>
        </w:r>
      </w:ins>
      <w:ins w:id="166" w:author="NirT" w:date="2015-02-27T09:01:00Z">
        <w:r>
          <w:t>.</w:t>
        </w:r>
      </w:ins>
    </w:p>
    <w:p w:rsidR="00FF5DA3" w:rsidRDefault="00FF5DA3" w:rsidP="00FF5DA3">
      <w:pPr>
        <w:pStyle w:val="a3"/>
        <w:numPr>
          <w:ilvl w:val="1"/>
          <w:numId w:val="13"/>
        </w:numPr>
        <w:rPr>
          <w:ins w:id="167" w:author="NirT" w:date="2015-02-27T09:00:00Z"/>
        </w:rPr>
        <w:pPrChange w:id="168" w:author="NirT" w:date="2015-02-27T08:59:00Z">
          <w:pPr/>
        </w:pPrChange>
      </w:pPr>
      <w:ins w:id="169" w:author="NirT" w:date="2015-02-27T08:59:00Z">
        <w:r>
          <w:t xml:space="preserve">Will </w:t>
        </w:r>
      </w:ins>
      <w:ins w:id="170" w:author="NirT" w:date="2015-02-27T09:00:00Z">
        <w:r>
          <w:t>check for diver</w:t>
        </w:r>
        <w:r>
          <w:t>’</w:t>
        </w:r>
        <w:r>
          <w:t>s comments for net holes</w:t>
        </w:r>
      </w:ins>
      <w:ins w:id="171" w:author="NirT" w:date="2015-02-27T09:01:00Z">
        <w:r>
          <w:t>.</w:t>
        </w:r>
      </w:ins>
    </w:p>
    <w:p w:rsidR="00FF5DA3" w:rsidRDefault="00FF5DA3" w:rsidP="00FF5DA3">
      <w:pPr>
        <w:pStyle w:val="a3"/>
        <w:numPr>
          <w:ilvl w:val="1"/>
          <w:numId w:val="13"/>
        </w:numPr>
        <w:rPr>
          <w:ins w:id="172" w:author="NirT" w:date="2015-02-27T09:00:00Z"/>
        </w:rPr>
        <w:pPrChange w:id="173" w:author="NirT" w:date="2015-02-27T08:59:00Z">
          <w:pPr/>
        </w:pPrChange>
      </w:pPr>
      <w:ins w:id="174" w:author="NirT" w:date="2015-02-27T09:00:00Z">
        <w:r>
          <w:t xml:space="preserve">Will check for stocking </w:t>
        </w:r>
        <w:r>
          <w:t>distribution</w:t>
        </w:r>
        <w:r>
          <w:t xml:space="preserve"> (CV) to see if there is a connection</w:t>
        </w:r>
      </w:ins>
      <w:ins w:id="175" w:author="NirT" w:date="2015-02-27T09:01:00Z">
        <w:r>
          <w:t>.</w:t>
        </w:r>
      </w:ins>
    </w:p>
    <w:p w:rsidR="00FF5DA3" w:rsidRDefault="00FF5DA3" w:rsidP="00FF5DA3">
      <w:pPr>
        <w:pStyle w:val="a3"/>
        <w:numPr>
          <w:ilvl w:val="1"/>
          <w:numId w:val="13"/>
        </w:numPr>
        <w:rPr>
          <w:ins w:id="176" w:author="NirT" w:date="2015-02-27T09:00:00Z"/>
        </w:rPr>
        <w:pPrChange w:id="177" w:author="NirT" w:date="2015-02-27T08:59:00Z">
          <w:pPr/>
        </w:pPrChange>
      </w:pPr>
      <w:ins w:id="178" w:author="NirT" w:date="2015-02-27T09:00:00Z">
        <w:r>
          <w:t>Will look at counting method in the hatchery</w:t>
        </w:r>
      </w:ins>
      <w:ins w:id="179" w:author="NirT" w:date="2015-02-27T09:01:00Z">
        <w:r>
          <w:t>.</w:t>
        </w:r>
      </w:ins>
    </w:p>
    <w:p w:rsidR="00FF5DA3" w:rsidRDefault="00FF5DA3" w:rsidP="00FF5DA3">
      <w:pPr>
        <w:pStyle w:val="a3"/>
        <w:numPr>
          <w:ilvl w:val="1"/>
          <w:numId w:val="13"/>
        </w:numPr>
        <w:rPr>
          <w:ins w:id="180" w:author="NirT" w:date="2015-02-27T09:04:00Z"/>
        </w:rPr>
        <w:pPrChange w:id="181" w:author="NirT" w:date="2015-02-27T08:59:00Z">
          <w:pPr/>
        </w:pPrChange>
      </w:pPr>
      <w:ins w:id="182" w:author="NirT" w:date="2015-02-27T09:01:00Z">
        <w:r>
          <w:t>Will look at net replacement regime (too early/too late).</w:t>
        </w:r>
      </w:ins>
    </w:p>
    <w:p w:rsidR="00183CA2" w:rsidRDefault="00183CA2" w:rsidP="00FF5DA3">
      <w:pPr>
        <w:pStyle w:val="a3"/>
        <w:numPr>
          <w:ilvl w:val="1"/>
          <w:numId w:val="13"/>
        </w:numPr>
        <w:rPr>
          <w:ins w:id="183" w:author="NirT" w:date="2015-02-27T09:02:00Z"/>
        </w:rPr>
        <w:pPrChange w:id="184" w:author="NirT" w:date="2015-02-27T08:59:00Z">
          <w:pPr/>
        </w:pPrChange>
      </w:pPr>
      <w:ins w:id="185" w:author="NirT" w:date="2015-02-27T09:04:00Z">
        <w:r>
          <w:t>I</w:t>
        </w:r>
        <w:r>
          <w:t xml:space="preserve"> will check anti-bird nets history (covered well, </w:t>
        </w:r>
        <w:r>
          <w:t>stretched</w:t>
        </w:r>
        <w:r>
          <w:t xml:space="preserve"> well, no holes reported by feeders, especially during early stages)</w:t>
        </w:r>
      </w:ins>
    </w:p>
    <w:p w:rsidR="00FF5DA3" w:rsidRDefault="00FF5DA3" w:rsidP="00FF5DA3">
      <w:pPr>
        <w:pStyle w:val="a3"/>
        <w:numPr>
          <w:ilvl w:val="0"/>
          <w:numId w:val="13"/>
        </w:numPr>
        <w:rPr>
          <w:ins w:id="186" w:author="NirT" w:date="2015-02-27T09:02:00Z"/>
        </w:rPr>
        <w:pPrChange w:id="187" w:author="NirT" w:date="2015-02-27T09:02:00Z">
          <w:pPr/>
        </w:pPrChange>
      </w:pPr>
      <w:ins w:id="188" w:author="NirT" w:date="2015-02-27T09:02:00Z">
        <w:r>
          <w:t xml:space="preserve">The farm dose not eating well for 2 </w:t>
        </w:r>
        <w:r>
          <w:t>–</w:t>
        </w:r>
        <w:r>
          <w:t xml:space="preserve"> 3 days in a row </w:t>
        </w:r>
        <w:r>
          <w:t>–</w:t>
        </w:r>
        <w:r>
          <w:t xml:space="preserve"> </w:t>
        </w:r>
      </w:ins>
    </w:p>
    <w:p w:rsidR="00FF5DA3" w:rsidRDefault="00FF5DA3" w:rsidP="00FF5DA3">
      <w:pPr>
        <w:pStyle w:val="a3"/>
        <w:numPr>
          <w:ilvl w:val="1"/>
          <w:numId w:val="13"/>
        </w:numPr>
        <w:rPr>
          <w:ins w:id="189" w:author="NirT" w:date="2015-02-27T09:02:00Z"/>
        </w:rPr>
        <w:pPrChange w:id="190" w:author="NirT" w:date="2015-02-27T09:02:00Z">
          <w:pPr/>
        </w:pPrChange>
      </w:pPr>
      <w:ins w:id="191" w:author="NirT" w:date="2015-02-27T09:02:00Z">
        <w:r>
          <w:t>I</w:t>
        </w:r>
        <w:r>
          <w:t xml:space="preserve"> will look for </w:t>
        </w:r>
        <w:r>
          <w:t>temperature</w:t>
        </w:r>
        <w:r>
          <w:t xml:space="preserve"> dramatic change</w:t>
        </w:r>
      </w:ins>
    </w:p>
    <w:p w:rsidR="00FF5DA3" w:rsidRDefault="00FF5DA3" w:rsidP="00FF5DA3">
      <w:pPr>
        <w:pStyle w:val="a3"/>
        <w:numPr>
          <w:ilvl w:val="1"/>
          <w:numId w:val="13"/>
        </w:numPr>
        <w:rPr>
          <w:ins w:id="192" w:author="NirT" w:date="2015-02-27T09:02:00Z"/>
        </w:rPr>
        <w:pPrChange w:id="193" w:author="NirT" w:date="2015-02-27T09:02:00Z">
          <w:pPr/>
        </w:pPrChange>
      </w:pPr>
      <w:ins w:id="194" w:author="NirT" w:date="2015-02-27T09:02:00Z">
        <w:r>
          <w:t>I</w:t>
        </w:r>
        <w:r>
          <w:t xml:space="preserve"> will check for fish </w:t>
        </w:r>
      </w:ins>
      <w:ins w:id="195" w:author="NirT" w:date="2015-02-27T09:03:00Z">
        <w:r>
          <w:t>behavior</w:t>
        </w:r>
        <w:r w:rsidR="00183CA2">
          <w:t xml:space="preserve"> / </w:t>
        </w:r>
        <w:proofErr w:type="spellStart"/>
        <w:r w:rsidR="00183CA2">
          <w:t>deseases</w:t>
        </w:r>
      </w:ins>
      <w:proofErr w:type="spellEnd"/>
    </w:p>
    <w:p w:rsidR="00FF5DA3" w:rsidRDefault="00FF5DA3" w:rsidP="00FF5DA3">
      <w:pPr>
        <w:pStyle w:val="a3"/>
        <w:numPr>
          <w:ilvl w:val="1"/>
          <w:numId w:val="13"/>
        </w:numPr>
        <w:rPr>
          <w:ins w:id="196" w:author="NirT" w:date="2015-02-27T09:04:00Z"/>
        </w:rPr>
        <w:pPrChange w:id="197" w:author="NirT" w:date="2015-02-27T09:02:00Z">
          <w:pPr/>
        </w:pPrChange>
      </w:pPr>
      <w:ins w:id="198" w:author="NirT" w:date="2015-02-27T09:03:00Z">
        <w:r>
          <w:t>I</w:t>
        </w:r>
        <w:r>
          <w:t xml:space="preserve"> will check for oxygen </w:t>
        </w:r>
        <w:r>
          <w:t>behavior</w:t>
        </w:r>
        <w:r>
          <w:t xml:space="preserve"> from last days</w:t>
        </w:r>
      </w:ins>
    </w:p>
    <w:p w:rsidR="00183CA2" w:rsidRDefault="00183CA2" w:rsidP="00FF5DA3">
      <w:pPr>
        <w:pStyle w:val="a3"/>
        <w:numPr>
          <w:ilvl w:val="1"/>
          <w:numId w:val="13"/>
        </w:numPr>
        <w:pPrChange w:id="199" w:author="NirT" w:date="2015-02-27T09:02:00Z">
          <w:pPr/>
        </w:pPrChange>
      </w:pPr>
      <w:ins w:id="200" w:author="NirT" w:date="2015-02-27T09:04:00Z">
        <w:r>
          <w:t>I</w:t>
        </w:r>
        <w:r>
          <w:t xml:space="preserve"> will check for </w:t>
        </w:r>
      </w:ins>
      <w:ins w:id="201" w:author="NirT" w:date="2015-02-27T09:06:00Z">
        <w:r>
          <w:t>predators’</w:t>
        </w:r>
      </w:ins>
      <w:ins w:id="202" w:author="NirT" w:date="2015-02-27T09:04:00Z">
        <w:r>
          <w:t xml:space="preserve"> presence around the farm.</w:t>
        </w:r>
      </w:ins>
    </w:p>
    <w:p w:rsidR="00E42F85" w:rsidRDefault="00E42F85" w:rsidP="00E42F85">
      <w:r>
        <w:t xml:space="preserve">In general, we need to understand the way the users examine their data. What they look first, what they do next, how they understand that something is happening. </w:t>
      </w:r>
    </w:p>
    <w:p w:rsidR="00E42F85" w:rsidRDefault="00E42F85" w:rsidP="00E42F85"/>
    <w:p w:rsidR="00E42F85" w:rsidRPr="00E42F85" w:rsidRDefault="00E42F85" w:rsidP="00E42F85">
      <w:pPr>
        <w:rPr>
          <w:b/>
          <w:u w:val="single"/>
        </w:rPr>
      </w:pPr>
      <w:r w:rsidRPr="00E42F85">
        <w:rPr>
          <w:b/>
          <w:u w:val="single"/>
        </w:rPr>
        <w:t>Questions to d</w:t>
      </w:r>
      <w:r>
        <w:rPr>
          <w:b/>
          <w:u w:val="single"/>
        </w:rPr>
        <w:t>ata mining experts</w:t>
      </w:r>
    </w:p>
    <w:p w:rsidR="00E42F85" w:rsidRDefault="00E42F85" w:rsidP="00EF3EC6">
      <w:pPr>
        <w:pStyle w:val="a3"/>
        <w:numPr>
          <w:ilvl w:val="0"/>
          <w:numId w:val="11"/>
        </w:numPr>
      </w:pPr>
      <w:r>
        <w:t>The datasets will be incremental. Each time they are submitted for analysis will contain the data that contained the previous time they were examined plus the new data. Is that a problem?</w:t>
      </w:r>
    </w:p>
    <w:p w:rsidR="00E42F85" w:rsidRDefault="00E42F85" w:rsidP="00EF3EC6">
      <w:pPr>
        <w:pStyle w:val="a3"/>
        <w:numPr>
          <w:ilvl w:val="0"/>
          <w:numId w:val="11"/>
        </w:numPr>
      </w:pPr>
      <w:r>
        <w:t xml:space="preserve">We </w:t>
      </w:r>
      <w:r w:rsidR="00EF3EC6">
        <w:t>want to perform the analysis described in paragraph “</w:t>
      </w:r>
      <w:r w:rsidR="00EF3EC6" w:rsidRPr="00EF3EC6">
        <w:rPr>
          <w:b/>
        </w:rPr>
        <w:t>Analysis to be performed on the datasets</w:t>
      </w:r>
      <w:r w:rsidR="00EF3EC6">
        <w:t>”. Is that possible?</w:t>
      </w:r>
    </w:p>
    <w:p w:rsidR="00EF3EC6" w:rsidRDefault="00EF3EC6" w:rsidP="00EF3EC6">
      <w:pPr>
        <w:pStyle w:val="a3"/>
        <w:numPr>
          <w:ilvl w:val="0"/>
          <w:numId w:val="11"/>
        </w:numPr>
      </w:pPr>
      <w:r>
        <w:t>How the answers the users get will look like? I think this is the most important question. We need to provide some examples to make sure the analysis makes sense for them and helps them to answer the questions they want to answer.</w:t>
      </w:r>
    </w:p>
    <w:p w:rsidR="00EF3EC6" w:rsidRPr="00EF3EC6" w:rsidRDefault="00EF3EC6" w:rsidP="00E42F85">
      <w:pPr>
        <w:rPr>
          <w:b/>
        </w:rPr>
      </w:pPr>
    </w:p>
    <w:sectPr w:rsidR="00EF3EC6" w:rsidRPr="00EF3EC6" w:rsidSect="005C5D2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184F43"/>
    <w:multiLevelType w:val="hybridMultilevel"/>
    <w:tmpl w:val="5F6AD06A"/>
    <w:lvl w:ilvl="0" w:tplc="ECA8823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410888"/>
    <w:multiLevelType w:val="hybridMultilevel"/>
    <w:tmpl w:val="6DA6156C"/>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1A0F64"/>
    <w:multiLevelType w:val="hybridMultilevel"/>
    <w:tmpl w:val="591CE3A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AC069CF"/>
    <w:multiLevelType w:val="hybridMultilevel"/>
    <w:tmpl w:val="05923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957389"/>
    <w:multiLevelType w:val="hybridMultilevel"/>
    <w:tmpl w:val="6554B8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3CE353F"/>
    <w:multiLevelType w:val="hybridMultilevel"/>
    <w:tmpl w:val="C028430E"/>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60D40FE"/>
    <w:multiLevelType w:val="hybridMultilevel"/>
    <w:tmpl w:val="2C262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C9F317D"/>
    <w:multiLevelType w:val="hybridMultilevel"/>
    <w:tmpl w:val="97200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3CE481E"/>
    <w:multiLevelType w:val="hybridMultilevel"/>
    <w:tmpl w:val="D44AD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A924005"/>
    <w:multiLevelType w:val="hybridMultilevel"/>
    <w:tmpl w:val="9F6ED5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6CCB682E"/>
    <w:multiLevelType w:val="hybridMultilevel"/>
    <w:tmpl w:val="E2241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7CB037C"/>
    <w:multiLevelType w:val="hybridMultilevel"/>
    <w:tmpl w:val="DBD8A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F122FF1"/>
    <w:multiLevelType w:val="hybridMultilevel"/>
    <w:tmpl w:val="E9A4B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3"/>
  </w:num>
  <w:num w:numId="3">
    <w:abstractNumId w:val="6"/>
  </w:num>
  <w:num w:numId="4">
    <w:abstractNumId w:val="7"/>
  </w:num>
  <w:num w:numId="5">
    <w:abstractNumId w:val="11"/>
  </w:num>
  <w:num w:numId="6">
    <w:abstractNumId w:val="8"/>
  </w:num>
  <w:num w:numId="7">
    <w:abstractNumId w:val="0"/>
  </w:num>
  <w:num w:numId="8">
    <w:abstractNumId w:val="2"/>
  </w:num>
  <w:num w:numId="9">
    <w:abstractNumId w:val="4"/>
  </w:num>
  <w:num w:numId="10">
    <w:abstractNumId w:val="9"/>
  </w:num>
  <w:num w:numId="11">
    <w:abstractNumId w:val="12"/>
  </w:num>
  <w:num w:numId="12">
    <w:abstractNumId w:val="5"/>
  </w:num>
  <w:num w:numId="1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trackRevisions/>
  <w:defaultTabStop w:val="720"/>
  <w:characterSpacingControl w:val="doNotCompress"/>
  <w:compat/>
  <w:rsids>
    <w:rsidRoot w:val="00186927"/>
    <w:rsid w:val="0000026A"/>
    <w:rsid w:val="00000F58"/>
    <w:rsid w:val="00001200"/>
    <w:rsid w:val="0000189E"/>
    <w:rsid w:val="00001CCD"/>
    <w:rsid w:val="00002EE2"/>
    <w:rsid w:val="00002EF1"/>
    <w:rsid w:val="000032E7"/>
    <w:rsid w:val="00003A7C"/>
    <w:rsid w:val="00005CF6"/>
    <w:rsid w:val="00005D5D"/>
    <w:rsid w:val="00006394"/>
    <w:rsid w:val="0000654A"/>
    <w:rsid w:val="000067E5"/>
    <w:rsid w:val="00006D0C"/>
    <w:rsid w:val="000078D1"/>
    <w:rsid w:val="000079D5"/>
    <w:rsid w:val="00010107"/>
    <w:rsid w:val="00011166"/>
    <w:rsid w:val="0001128F"/>
    <w:rsid w:val="0001138E"/>
    <w:rsid w:val="00011427"/>
    <w:rsid w:val="00011537"/>
    <w:rsid w:val="00011890"/>
    <w:rsid w:val="00011BDE"/>
    <w:rsid w:val="0001203E"/>
    <w:rsid w:val="000127C7"/>
    <w:rsid w:val="00013A43"/>
    <w:rsid w:val="00014A00"/>
    <w:rsid w:val="00015181"/>
    <w:rsid w:val="000153B7"/>
    <w:rsid w:val="00015875"/>
    <w:rsid w:val="00016E66"/>
    <w:rsid w:val="000200CF"/>
    <w:rsid w:val="00020222"/>
    <w:rsid w:val="000213E4"/>
    <w:rsid w:val="0002161B"/>
    <w:rsid w:val="0002163B"/>
    <w:rsid w:val="00021C95"/>
    <w:rsid w:val="00021C97"/>
    <w:rsid w:val="00022695"/>
    <w:rsid w:val="00022E11"/>
    <w:rsid w:val="00024524"/>
    <w:rsid w:val="00024A36"/>
    <w:rsid w:val="00025421"/>
    <w:rsid w:val="000257BE"/>
    <w:rsid w:val="00025842"/>
    <w:rsid w:val="000260F7"/>
    <w:rsid w:val="0002641A"/>
    <w:rsid w:val="00026AF1"/>
    <w:rsid w:val="00026F1D"/>
    <w:rsid w:val="0002701D"/>
    <w:rsid w:val="00027D36"/>
    <w:rsid w:val="00027F48"/>
    <w:rsid w:val="000305C3"/>
    <w:rsid w:val="000308D2"/>
    <w:rsid w:val="00030BA1"/>
    <w:rsid w:val="0003104D"/>
    <w:rsid w:val="0003108D"/>
    <w:rsid w:val="000316B2"/>
    <w:rsid w:val="00031931"/>
    <w:rsid w:val="00032E1B"/>
    <w:rsid w:val="000335DF"/>
    <w:rsid w:val="00033DE1"/>
    <w:rsid w:val="0003445A"/>
    <w:rsid w:val="00034BB5"/>
    <w:rsid w:val="000352C1"/>
    <w:rsid w:val="0003542A"/>
    <w:rsid w:val="00035C1E"/>
    <w:rsid w:val="00035E28"/>
    <w:rsid w:val="00035E36"/>
    <w:rsid w:val="00036462"/>
    <w:rsid w:val="000376E9"/>
    <w:rsid w:val="00037728"/>
    <w:rsid w:val="000377CD"/>
    <w:rsid w:val="00037842"/>
    <w:rsid w:val="00037864"/>
    <w:rsid w:val="00037DF6"/>
    <w:rsid w:val="00040232"/>
    <w:rsid w:val="0004080B"/>
    <w:rsid w:val="000408D9"/>
    <w:rsid w:val="000410F2"/>
    <w:rsid w:val="0004137D"/>
    <w:rsid w:val="00041A3A"/>
    <w:rsid w:val="00042DE6"/>
    <w:rsid w:val="0004478E"/>
    <w:rsid w:val="00044B4F"/>
    <w:rsid w:val="00045301"/>
    <w:rsid w:val="00045F69"/>
    <w:rsid w:val="0004640F"/>
    <w:rsid w:val="00046535"/>
    <w:rsid w:val="00046A7E"/>
    <w:rsid w:val="00046D38"/>
    <w:rsid w:val="00046E3F"/>
    <w:rsid w:val="00047AD2"/>
    <w:rsid w:val="000505F6"/>
    <w:rsid w:val="00051982"/>
    <w:rsid w:val="00051BE9"/>
    <w:rsid w:val="0005206B"/>
    <w:rsid w:val="000520D4"/>
    <w:rsid w:val="00052EE2"/>
    <w:rsid w:val="00053342"/>
    <w:rsid w:val="000539C3"/>
    <w:rsid w:val="000541A0"/>
    <w:rsid w:val="000547E4"/>
    <w:rsid w:val="000551A9"/>
    <w:rsid w:val="00055AD4"/>
    <w:rsid w:val="00055BF6"/>
    <w:rsid w:val="00055F12"/>
    <w:rsid w:val="0005669A"/>
    <w:rsid w:val="00057174"/>
    <w:rsid w:val="0005754F"/>
    <w:rsid w:val="000578F5"/>
    <w:rsid w:val="00060476"/>
    <w:rsid w:val="00060CB2"/>
    <w:rsid w:val="0006108E"/>
    <w:rsid w:val="0006168B"/>
    <w:rsid w:val="0006241A"/>
    <w:rsid w:val="00062AB5"/>
    <w:rsid w:val="00062CA9"/>
    <w:rsid w:val="00063F41"/>
    <w:rsid w:val="00064145"/>
    <w:rsid w:val="00064862"/>
    <w:rsid w:val="00064BCD"/>
    <w:rsid w:val="000652CB"/>
    <w:rsid w:val="000657DA"/>
    <w:rsid w:val="00065800"/>
    <w:rsid w:val="0006580B"/>
    <w:rsid w:val="00066C81"/>
    <w:rsid w:val="00066F94"/>
    <w:rsid w:val="000679DE"/>
    <w:rsid w:val="00067CCB"/>
    <w:rsid w:val="00070C88"/>
    <w:rsid w:val="000715EF"/>
    <w:rsid w:val="00071AA7"/>
    <w:rsid w:val="00071B07"/>
    <w:rsid w:val="00071B18"/>
    <w:rsid w:val="000722FD"/>
    <w:rsid w:val="00072F6B"/>
    <w:rsid w:val="0007362B"/>
    <w:rsid w:val="0007481B"/>
    <w:rsid w:val="00074E89"/>
    <w:rsid w:val="000758C3"/>
    <w:rsid w:val="00075AC8"/>
    <w:rsid w:val="00076449"/>
    <w:rsid w:val="00076A5E"/>
    <w:rsid w:val="00076D62"/>
    <w:rsid w:val="000772E9"/>
    <w:rsid w:val="00077D1E"/>
    <w:rsid w:val="000801ED"/>
    <w:rsid w:val="00080263"/>
    <w:rsid w:val="00080A4C"/>
    <w:rsid w:val="00080EBD"/>
    <w:rsid w:val="0008129B"/>
    <w:rsid w:val="00081418"/>
    <w:rsid w:val="0008193B"/>
    <w:rsid w:val="00081DCB"/>
    <w:rsid w:val="00082122"/>
    <w:rsid w:val="000822EB"/>
    <w:rsid w:val="000826BD"/>
    <w:rsid w:val="0008290A"/>
    <w:rsid w:val="00082CFE"/>
    <w:rsid w:val="00083316"/>
    <w:rsid w:val="0008351E"/>
    <w:rsid w:val="0008364A"/>
    <w:rsid w:val="00084083"/>
    <w:rsid w:val="000841D7"/>
    <w:rsid w:val="00084431"/>
    <w:rsid w:val="00084FE6"/>
    <w:rsid w:val="0008516C"/>
    <w:rsid w:val="000856E7"/>
    <w:rsid w:val="00086A44"/>
    <w:rsid w:val="000873C0"/>
    <w:rsid w:val="00087A00"/>
    <w:rsid w:val="00087B0D"/>
    <w:rsid w:val="00087CE5"/>
    <w:rsid w:val="00090389"/>
    <w:rsid w:val="00090535"/>
    <w:rsid w:val="00090EAA"/>
    <w:rsid w:val="000919A1"/>
    <w:rsid w:val="00091D41"/>
    <w:rsid w:val="00092A12"/>
    <w:rsid w:val="00092AAC"/>
    <w:rsid w:val="00093198"/>
    <w:rsid w:val="00093828"/>
    <w:rsid w:val="00094AB9"/>
    <w:rsid w:val="0009529D"/>
    <w:rsid w:val="00095728"/>
    <w:rsid w:val="00095A6F"/>
    <w:rsid w:val="00095C14"/>
    <w:rsid w:val="000960AE"/>
    <w:rsid w:val="00096218"/>
    <w:rsid w:val="0009682A"/>
    <w:rsid w:val="000974A9"/>
    <w:rsid w:val="00097507"/>
    <w:rsid w:val="00097664"/>
    <w:rsid w:val="00097AB9"/>
    <w:rsid w:val="000A1979"/>
    <w:rsid w:val="000A229D"/>
    <w:rsid w:val="000A2ACF"/>
    <w:rsid w:val="000A336E"/>
    <w:rsid w:val="000A3879"/>
    <w:rsid w:val="000A475C"/>
    <w:rsid w:val="000A4E69"/>
    <w:rsid w:val="000A51B0"/>
    <w:rsid w:val="000A6374"/>
    <w:rsid w:val="000A6522"/>
    <w:rsid w:val="000A7918"/>
    <w:rsid w:val="000B0AFC"/>
    <w:rsid w:val="000B0BF4"/>
    <w:rsid w:val="000B0DF0"/>
    <w:rsid w:val="000B0E7D"/>
    <w:rsid w:val="000B1B93"/>
    <w:rsid w:val="000B1C3E"/>
    <w:rsid w:val="000B1E3C"/>
    <w:rsid w:val="000B219B"/>
    <w:rsid w:val="000B23F9"/>
    <w:rsid w:val="000B257C"/>
    <w:rsid w:val="000B2AAF"/>
    <w:rsid w:val="000B2B13"/>
    <w:rsid w:val="000B33C3"/>
    <w:rsid w:val="000B386E"/>
    <w:rsid w:val="000B3F23"/>
    <w:rsid w:val="000B45F5"/>
    <w:rsid w:val="000B4728"/>
    <w:rsid w:val="000B4EB2"/>
    <w:rsid w:val="000B51BB"/>
    <w:rsid w:val="000B5886"/>
    <w:rsid w:val="000B647E"/>
    <w:rsid w:val="000B65E1"/>
    <w:rsid w:val="000B66FF"/>
    <w:rsid w:val="000B6966"/>
    <w:rsid w:val="000B7A9D"/>
    <w:rsid w:val="000C0331"/>
    <w:rsid w:val="000C05BE"/>
    <w:rsid w:val="000C1038"/>
    <w:rsid w:val="000C1201"/>
    <w:rsid w:val="000C14B5"/>
    <w:rsid w:val="000C1A5F"/>
    <w:rsid w:val="000C22FA"/>
    <w:rsid w:val="000C275C"/>
    <w:rsid w:val="000C321D"/>
    <w:rsid w:val="000C346D"/>
    <w:rsid w:val="000C37C2"/>
    <w:rsid w:val="000C3838"/>
    <w:rsid w:val="000C3C1D"/>
    <w:rsid w:val="000C401F"/>
    <w:rsid w:val="000C4CF8"/>
    <w:rsid w:val="000C5A8A"/>
    <w:rsid w:val="000C6463"/>
    <w:rsid w:val="000C6730"/>
    <w:rsid w:val="000C69BA"/>
    <w:rsid w:val="000C6C5F"/>
    <w:rsid w:val="000C7A0D"/>
    <w:rsid w:val="000C7A67"/>
    <w:rsid w:val="000D0371"/>
    <w:rsid w:val="000D077F"/>
    <w:rsid w:val="000D10DC"/>
    <w:rsid w:val="000D19F3"/>
    <w:rsid w:val="000D23A9"/>
    <w:rsid w:val="000D2A9D"/>
    <w:rsid w:val="000D2F22"/>
    <w:rsid w:val="000D3253"/>
    <w:rsid w:val="000D3F09"/>
    <w:rsid w:val="000D4056"/>
    <w:rsid w:val="000D4156"/>
    <w:rsid w:val="000D429D"/>
    <w:rsid w:val="000D563C"/>
    <w:rsid w:val="000D5E2A"/>
    <w:rsid w:val="000D6AD7"/>
    <w:rsid w:val="000D6C75"/>
    <w:rsid w:val="000D7292"/>
    <w:rsid w:val="000D75F1"/>
    <w:rsid w:val="000E0530"/>
    <w:rsid w:val="000E0907"/>
    <w:rsid w:val="000E0FD6"/>
    <w:rsid w:val="000E1605"/>
    <w:rsid w:val="000E21EA"/>
    <w:rsid w:val="000E2518"/>
    <w:rsid w:val="000E2709"/>
    <w:rsid w:val="000E2AA1"/>
    <w:rsid w:val="000E2D4D"/>
    <w:rsid w:val="000E3182"/>
    <w:rsid w:val="000E32A8"/>
    <w:rsid w:val="000E34CB"/>
    <w:rsid w:val="000E38C4"/>
    <w:rsid w:val="000E3FA0"/>
    <w:rsid w:val="000E4335"/>
    <w:rsid w:val="000E457E"/>
    <w:rsid w:val="000E45A2"/>
    <w:rsid w:val="000E463D"/>
    <w:rsid w:val="000E4656"/>
    <w:rsid w:val="000E4B8A"/>
    <w:rsid w:val="000E5824"/>
    <w:rsid w:val="000E5AB3"/>
    <w:rsid w:val="000E6439"/>
    <w:rsid w:val="000E6F33"/>
    <w:rsid w:val="000E7008"/>
    <w:rsid w:val="000E7417"/>
    <w:rsid w:val="000E761C"/>
    <w:rsid w:val="000F000A"/>
    <w:rsid w:val="000F0E8A"/>
    <w:rsid w:val="000F1E00"/>
    <w:rsid w:val="000F2B99"/>
    <w:rsid w:val="000F3CAA"/>
    <w:rsid w:val="000F3E9C"/>
    <w:rsid w:val="000F3EF0"/>
    <w:rsid w:val="000F4427"/>
    <w:rsid w:val="000F44E8"/>
    <w:rsid w:val="000F4BC2"/>
    <w:rsid w:val="000F5341"/>
    <w:rsid w:val="000F5E59"/>
    <w:rsid w:val="000F5FC8"/>
    <w:rsid w:val="000F6461"/>
    <w:rsid w:val="000F658E"/>
    <w:rsid w:val="000F69EB"/>
    <w:rsid w:val="000F6E2B"/>
    <w:rsid w:val="000F7021"/>
    <w:rsid w:val="00100738"/>
    <w:rsid w:val="00100FDE"/>
    <w:rsid w:val="00101271"/>
    <w:rsid w:val="001012E8"/>
    <w:rsid w:val="0010152F"/>
    <w:rsid w:val="001018D3"/>
    <w:rsid w:val="00101A7D"/>
    <w:rsid w:val="00101AB3"/>
    <w:rsid w:val="00102548"/>
    <w:rsid w:val="00102918"/>
    <w:rsid w:val="001031BA"/>
    <w:rsid w:val="001039CD"/>
    <w:rsid w:val="00103C0D"/>
    <w:rsid w:val="00103D8B"/>
    <w:rsid w:val="00104098"/>
    <w:rsid w:val="001043D8"/>
    <w:rsid w:val="0010447E"/>
    <w:rsid w:val="001047E7"/>
    <w:rsid w:val="00105D59"/>
    <w:rsid w:val="00106049"/>
    <w:rsid w:val="00106770"/>
    <w:rsid w:val="001069FF"/>
    <w:rsid w:val="00106F6D"/>
    <w:rsid w:val="001071C2"/>
    <w:rsid w:val="001076D5"/>
    <w:rsid w:val="00110256"/>
    <w:rsid w:val="0011067C"/>
    <w:rsid w:val="00110CE9"/>
    <w:rsid w:val="00112199"/>
    <w:rsid w:val="0011250D"/>
    <w:rsid w:val="001132CB"/>
    <w:rsid w:val="00113403"/>
    <w:rsid w:val="00113448"/>
    <w:rsid w:val="00113E3C"/>
    <w:rsid w:val="00113E77"/>
    <w:rsid w:val="00114A82"/>
    <w:rsid w:val="001157D1"/>
    <w:rsid w:val="001172D0"/>
    <w:rsid w:val="00117670"/>
    <w:rsid w:val="001179B9"/>
    <w:rsid w:val="00120359"/>
    <w:rsid w:val="0012068C"/>
    <w:rsid w:val="00120CF3"/>
    <w:rsid w:val="001213C9"/>
    <w:rsid w:val="00121535"/>
    <w:rsid w:val="0012186F"/>
    <w:rsid w:val="001218DC"/>
    <w:rsid w:val="00122079"/>
    <w:rsid w:val="0012256A"/>
    <w:rsid w:val="00122EC6"/>
    <w:rsid w:val="00123017"/>
    <w:rsid w:val="001234EF"/>
    <w:rsid w:val="00123A73"/>
    <w:rsid w:val="00123BC1"/>
    <w:rsid w:val="00125B5A"/>
    <w:rsid w:val="00127B40"/>
    <w:rsid w:val="00130DDC"/>
    <w:rsid w:val="00130F0D"/>
    <w:rsid w:val="0013112E"/>
    <w:rsid w:val="00131C1A"/>
    <w:rsid w:val="00131C32"/>
    <w:rsid w:val="00131F9A"/>
    <w:rsid w:val="001333A3"/>
    <w:rsid w:val="00133569"/>
    <w:rsid w:val="001338DD"/>
    <w:rsid w:val="00133D7B"/>
    <w:rsid w:val="00133FF0"/>
    <w:rsid w:val="00134216"/>
    <w:rsid w:val="00134836"/>
    <w:rsid w:val="001348B8"/>
    <w:rsid w:val="00134A57"/>
    <w:rsid w:val="00135360"/>
    <w:rsid w:val="001353F7"/>
    <w:rsid w:val="00135598"/>
    <w:rsid w:val="001360F4"/>
    <w:rsid w:val="00136453"/>
    <w:rsid w:val="0013697E"/>
    <w:rsid w:val="00136FCB"/>
    <w:rsid w:val="0013712C"/>
    <w:rsid w:val="00137785"/>
    <w:rsid w:val="00137953"/>
    <w:rsid w:val="00137A06"/>
    <w:rsid w:val="00137BAB"/>
    <w:rsid w:val="00137E68"/>
    <w:rsid w:val="0014007D"/>
    <w:rsid w:val="00141008"/>
    <w:rsid w:val="00141496"/>
    <w:rsid w:val="0014171B"/>
    <w:rsid w:val="00141DCC"/>
    <w:rsid w:val="00141DD4"/>
    <w:rsid w:val="00141DF0"/>
    <w:rsid w:val="00142122"/>
    <w:rsid w:val="00142125"/>
    <w:rsid w:val="0014249F"/>
    <w:rsid w:val="001425EE"/>
    <w:rsid w:val="00142724"/>
    <w:rsid w:val="00142751"/>
    <w:rsid w:val="001427C1"/>
    <w:rsid w:val="001431D8"/>
    <w:rsid w:val="00144A80"/>
    <w:rsid w:val="00144DEA"/>
    <w:rsid w:val="00144E71"/>
    <w:rsid w:val="001450DF"/>
    <w:rsid w:val="001453DA"/>
    <w:rsid w:val="0014545D"/>
    <w:rsid w:val="0014584D"/>
    <w:rsid w:val="00145FB5"/>
    <w:rsid w:val="00145FE4"/>
    <w:rsid w:val="0014645B"/>
    <w:rsid w:val="00146A4B"/>
    <w:rsid w:val="0014783A"/>
    <w:rsid w:val="00147A10"/>
    <w:rsid w:val="00147B30"/>
    <w:rsid w:val="00147C95"/>
    <w:rsid w:val="00150268"/>
    <w:rsid w:val="001509D4"/>
    <w:rsid w:val="001513C9"/>
    <w:rsid w:val="00151514"/>
    <w:rsid w:val="00151755"/>
    <w:rsid w:val="001517D4"/>
    <w:rsid w:val="00151823"/>
    <w:rsid w:val="00151ED6"/>
    <w:rsid w:val="00152B0E"/>
    <w:rsid w:val="00153265"/>
    <w:rsid w:val="00153892"/>
    <w:rsid w:val="00153B36"/>
    <w:rsid w:val="00153BA9"/>
    <w:rsid w:val="0015412E"/>
    <w:rsid w:val="001547A8"/>
    <w:rsid w:val="001549C2"/>
    <w:rsid w:val="0015566A"/>
    <w:rsid w:val="00155A8E"/>
    <w:rsid w:val="00155B7B"/>
    <w:rsid w:val="00155C11"/>
    <w:rsid w:val="00156EDF"/>
    <w:rsid w:val="00156F19"/>
    <w:rsid w:val="001570B7"/>
    <w:rsid w:val="001571D7"/>
    <w:rsid w:val="00157AD5"/>
    <w:rsid w:val="00157B7F"/>
    <w:rsid w:val="00157E3C"/>
    <w:rsid w:val="00160CF0"/>
    <w:rsid w:val="0016212B"/>
    <w:rsid w:val="00162167"/>
    <w:rsid w:val="001622B9"/>
    <w:rsid w:val="001623F9"/>
    <w:rsid w:val="0016290F"/>
    <w:rsid w:val="00162D45"/>
    <w:rsid w:val="00164905"/>
    <w:rsid w:val="0016517B"/>
    <w:rsid w:val="001656FD"/>
    <w:rsid w:val="001658D9"/>
    <w:rsid w:val="00165A3A"/>
    <w:rsid w:val="00166633"/>
    <w:rsid w:val="001667A3"/>
    <w:rsid w:val="00166929"/>
    <w:rsid w:val="00166A05"/>
    <w:rsid w:val="00166C79"/>
    <w:rsid w:val="001670B0"/>
    <w:rsid w:val="001677E4"/>
    <w:rsid w:val="00170225"/>
    <w:rsid w:val="00170520"/>
    <w:rsid w:val="001705D2"/>
    <w:rsid w:val="0017088B"/>
    <w:rsid w:val="00170CA5"/>
    <w:rsid w:val="00170E88"/>
    <w:rsid w:val="00171659"/>
    <w:rsid w:val="001717A8"/>
    <w:rsid w:val="00172541"/>
    <w:rsid w:val="001727A4"/>
    <w:rsid w:val="001727BD"/>
    <w:rsid w:val="00172809"/>
    <w:rsid w:val="00172C17"/>
    <w:rsid w:val="00172C6F"/>
    <w:rsid w:val="00173AE5"/>
    <w:rsid w:val="001745A4"/>
    <w:rsid w:val="0017493F"/>
    <w:rsid w:val="001750A6"/>
    <w:rsid w:val="00175446"/>
    <w:rsid w:val="00175857"/>
    <w:rsid w:val="00175931"/>
    <w:rsid w:val="00175CDA"/>
    <w:rsid w:val="00176441"/>
    <w:rsid w:val="00176493"/>
    <w:rsid w:val="00177620"/>
    <w:rsid w:val="00177F38"/>
    <w:rsid w:val="00180F19"/>
    <w:rsid w:val="00181F7D"/>
    <w:rsid w:val="001823DB"/>
    <w:rsid w:val="0018242D"/>
    <w:rsid w:val="0018246A"/>
    <w:rsid w:val="00182CBA"/>
    <w:rsid w:val="0018306D"/>
    <w:rsid w:val="00183CA2"/>
    <w:rsid w:val="00183F19"/>
    <w:rsid w:val="00184273"/>
    <w:rsid w:val="001845E5"/>
    <w:rsid w:val="001847C8"/>
    <w:rsid w:val="00185AAC"/>
    <w:rsid w:val="00185DE6"/>
    <w:rsid w:val="00186103"/>
    <w:rsid w:val="00186499"/>
    <w:rsid w:val="00186927"/>
    <w:rsid w:val="001869A5"/>
    <w:rsid w:val="00186A22"/>
    <w:rsid w:val="00186D6C"/>
    <w:rsid w:val="00187CDE"/>
    <w:rsid w:val="00187DB3"/>
    <w:rsid w:val="0019157A"/>
    <w:rsid w:val="00191849"/>
    <w:rsid w:val="0019276B"/>
    <w:rsid w:val="00193001"/>
    <w:rsid w:val="0019319C"/>
    <w:rsid w:val="001931A9"/>
    <w:rsid w:val="00193244"/>
    <w:rsid w:val="00193FF5"/>
    <w:rsid w:val="001944C3"/>
    <w:rsid w:val="001948F4"/>
    <w:rsid w:val="00195514"/>
    <w:rsid w:val="00195788"/>
    <w:rsid w:val="001960A7"/>
    <w:rsid w:val="001961CF"/>
    <w:rsid w:val="00196DD1"/>
    <w:rsid w:val="001976AA"/>
    <w:rsid w:val="001A0227"/>
    <w:rsid w:val="001A10F1"/>
    <w:rsid w:val="001A3AD3"/>
    <w:rsid w:val="001A3C86"/>
    <w:rsid w:val="001A43AA"/>
    <w:rsid w:val="001A4D79"/>
    <w:rsid w:val="001A508E"/>
    <w:rsid w:val="001A58BE"/>
    <w:rsid w:val="001A5ABF"/>
    <w:rsid w:val="001A5E74"/>
    <w:rsid w:val="001A6115"/>
    <w:rsid w:val="001A6942"/>
    <w:rsid w:val="001A699C"/>
    <w:rsid w:val="001A6DA8"/>
    <w:rsid w:val="001A7169"/>
    <w:rsid w:val="001B03C2"/>
    <w:rsid w:val="001B04C4"/>
    <w:rsid w:val="001B0AFB"/>
    <w:rsid w:val="001B1AFF"/>
    <w:rsid w:val="001B1B02"/>
    <w:rsid w:val="001B1F15"/>
    <w:rsid w:val="001B24AF"/>
    <w:rsid w:val="001B253F"/>
    <w:rsid w:val="001B329A"/>
    <w:rsid w:val="001B3975"/>
    <w:rsid w:val="001B3B72"/>
    <w:rsid w:val="001B3DD9"/>
    <w:rsid w:val="001B448D"/>
    <w:rsid w:val="001B4BB2"/>
    <w:rsid w:val="001B5A91"/>
    <w:rsid w:val="001B60BC"/>
    <w:rsid w:val="001B655E"/>
    <w:rsid w:val="001B79C7"/>
    <w:rsid w:val="001C0121"/>
    <w:rsid w:val="001C12ED"/>
    <w:rsid w:val="001C154C"/>
    <w:rsid w:val="001C1B5F"/>
    <w:rsid w:val="001C24AD"/>
    <w:rsid w:val="001C2506"/>
    <w:rsid w:val="001C28F9"/>
    <w:rsid w:val="001C303C"/>
    <w:rsid w:val="001C4EF8"/>
    <w:rsid w:val="001C57D3"/>
    <w:rsid w:val="001C5BF9"/>
    <w:rsid w:val="001C6830"/>
    <w:rsid w:val="001C6B8E"/>
    <w:rsid w:val="001C70D6"/>
    <w:rsid w:val="001C73A4"/>
    <w:rsid w:val="001C753F"/>
    <w:rsid w:val="001C760A"/>
    <w:rsid w:val="001D0119"/>
    <w:rsid w:val="001D06C3"/>
    <w:rsid w:val="001D0A09"/>
    <w:rsid w:val="001D0FE9"/>
    <w:rsid w:val="001D12D2"/>
    <w:rsid w:val="001D1A19"/>
    <w:rsid w:val="001D1AEE"/>
    <w:rsid w:val="001D30EE"/>
    <w:rsid w:val="001D381A"/>
    <w:rsid w:val="001D3F3D"/>
    <w:rsid w:val="001D3FAF"/>
    <w:rsid w:val="001D406B"/>
    <w:rsid w:val="001D50CD"/>
    <w:rsid w:val="001D5AE2"/>
    <w:rsid w:val="001D5CCF"/>
    <w:rsid w:val="001D6006"/>
    <w:rsid w:val="001D627B"/>
    <w:rsid w:val="001D6B33"/>
    <w:rsid w:val="001D6CD9"/>
    <w:rsid w:val="001D6F00"/>
    <w:rsid w:val="001D74CD"/>
    <w:rsid w:val="001D74DE"/>
    <w:rsid w:val="001D765A"/>
    <w:rsid w:val="001D766A"/>
    <w:rsid w:val="001D7730"/>
    <w:rsid w:val="001E01AE"/>
    <w:rsid w:val="001E0233"/>
    <w:rsid w:val="001E029D"/>
    <w:rsid w:val="001E0517"/>
    <w:rsid w:val="001E11E2"/>
    <w:rsid w:val="001E1878"/>
    <w:rsid w:val="001E1B3F"/>
    <w:rsid w:val="001E1DD6"/>
    <w:rsid w:val="001E22A4"/>
    <w:rsid w:val="001E2738"/>
    <w:rsid w:val="001E2D42"/>
    <w:rsid w:val="001E342B"/>
    <w:rsid w:val="001E3AE7"/>
    <w:rsid w:val="001E3F54"/>
    <w:rsid w:val="001E4535"/>
    <w:rsid w:val="001E53C5"/>
    <w:rsid w:val="001E54E7"/>
    <w:rsid w:val="001E6E38"/>
    <w:rsid w:val="001E6EFC"/>
    <w:rsid w:val="001E7C64"/>
    <w:rsid w:val="001E7D23"/>
    <w:rsid w:val="001E7E40"/>
    <w:rsid w:val="001F099B"/>
    <w:rsid w:val="001F0EC8"/>
    <w:rsid w:val="001F111F"/>
    <w:rsid w:val="001F18BF"/>
    <w:rsid w:val="001F1F79"/>
    <w:rsid w:val="001F2375"/>
    <w:rsid w:val="001F3B94"/>
    <w:rsid w:val="001F4231"/>
    <w:rsid w:val="001F43BA"/>
    <w:rsid w:val="001F4C59"/>
    <w:rsid w:val="001F4C97"/>
    <w:rsid w:val="001F5FC1"/>
    <w:rsid w:val="001F6E1D"/>
    <w:rsid w:val="001F6E9A"/>
    <w:rsid w:val="001F75C3"/>
    <w:rsid w:val="001F779B"/>
    <w:rsid w:val="001F7990"/>
    <w:rsid w:val="001F7AEF"/>
    <w:rsid w:val="002008E2"/>
    <w:rsid w:val="00200B29"/>
    <w:rsid w:val="002011AA"/>
    <w:rsid w:val="0020183C"/>
    <w:rsid w:val="00201B5C"/>
    <w:rsid w:val="00201E0A"/>
    <w:rsid w:val="0020201C"/>
    <w:rsid w:val="002037F0"/>
    <w:rsid w:val="00203955"/>
    <w:rsid w:val="002039A2"/>
    <w:rsid w:val="002039DC"/>
    <w:rsid w:val="00203C30"/>
    <w:rsid w:val="00204045"/>
    <w:rsid w:val="00204115"/>
    <w:rsid w:val="00204765"/>
    <w:rsid w:val="00204BAE"/>
    <w:rsid w:val="00205491"/>
    <w:rsid w:val="00205928"/>
    <w:rsid w:val="00205952"/>
    <w:rsid w:val="00206370"/>
    <w:rsid w:val="002065E3"/>
    <w:rsid w:val="00206DC5"/>
    <w:rsid w:val="002073FA"/>
    <w:rsid w:val="002074EF"/>
    <w:rsid w:val="002075B4"/>
    <w:rsid w:val="002077B5"/>
    <w:rsid w:val="00207E64"/>
    <w:rsid w:val="00210042"/>
    <w:rsid w:val="00210337"/>
    <w:rsid w:val="002108D1"/>
    <w:rsid w:val="00211D98"/>
    <w:rsid w:val="00212275"/>
    <w:rsid w:val="002127BC"/>
    <w:rsid w:val="00212ED6"/>
    <w:rsid w:val="0021342A"/>
    <w:rsid w:val="00213440"/>
    <w:rsid w:val="00213975"/>
    <w:rsid w:val="00213BBD"/>
    <w:rsid w:val="00213C09"/>
    <w:rsid w:val="00214891"/>
    <w:rsid w:val="0021583A"/>
    <w:rsid w:val="0021611D"/>
    <w:rsid w:val="0021622C"/>
    <w:rsid w:val="002173CB"/>
    <w:rsid w:val="002173E7"/>
    <w:rsid w:val="00217DE4"/>
    <w:rsid w:val="0022066C"/>
    <w:rsid w:val="002208AD"/>
    <w:rsid w:val="0022236F"/>
    <w:rsid w:val="002223B7"/>
    <w:rsid w:val="00222B65"/>
    <w:rsid w:val="00222CD8"/>
    <w:rsid w:val="00223A98"/>
    <w:rsid w:val="00223D53"/>
    <w:rsid w:val="00223F5A"/>
    <w:rsid w:val="002248D5"/>
    <w:rsid w:val="002251D7"/>
    <w:rsid w:val="00225EDA"/>
    <w:rsid w:val="00225F64"/>
    <w:rsid w:val="002268A8"/>
    <w:rsid w:val="002269CC"/>
    <w:rsid w:val="00226A20"/>
    <w:rsid w:val="0022750E"/>
    <w:rsid w:val="002275F1"/>
    <w:rsid w:val="00227A4B"/>
    <w:rsid w:val="00227EAA"/>
    <w:rsid w:val="00230328"/>
    <w:rsid w:val="00230AA0"/>
    <w:rsid w:val="00230E76"/>
    <w:rsid w:val="00231F0E"/>
    <w:rsid w:val="0023242D"/>
    <w:rsid w:val="00232F4D"/>
    <w:rsid w:val="0023301C"/>
    <w:rsid w:val="00233D30"/>
    <w:rsid w:val="00233F50"/>
    <w:rsid w:val="00233FD3"/>
    <w:rsid w:val="002343C2"/>
    <w:rsid w:val="002348C9"/>
    <w:rsid w:val="00235323"/>
    <w:rsid w:val="002357B9"/>
    <w:rsid w:val="002369BD"/>
    <w:rsid w:val="0023756F"/>
    <w:rsid w:val="00237D6C"/>
    <w:rsid w:val="0024040B"/>
    <w:rsid w:val="0024053F"/>
    <w:rsid w:val="00240986"/>
    <w:rsid w:val="00240C63"/>
    <w:rsid w:val="0024151B"/>
    <w:rsid w:val="00241770"/>
    <w:rsid w:val="00241A42"/>
    <w:rsid w:val="00241E9E"/>
    <w:rsid w:val="00242958"/>
    <w:rsid w:val="00242C9E"/>
    <w:rsid w:val="0024328D"/>
    <w:rsid w:val="00244085"/>
    <w:rsid w:val="00244C4E"/>
    <w:rsid w:val="002451D6"/>
    <w:rsid w:val="002451F6"/>
    <w:rsid w:val="00246696"/>
    <w:rsid w:val="00246A4E"/>
    <w:rsid w:val="00247432"/>
    <w:rsid w:val="0024766D"/>
    <w:rsid w:val="00247798"/>
    <w:rsid w:val="00247D60"/>
    <w:rsid w:val="00250479"/>
    <w:rsid w:val="0025049D"/>
    <w:rsid w:val="0025058C"/>
    <w:rsid w:val="00250756"/>
    <w:rsid w:val="00250FF7"/>
    <w:rsid w:val="00251CF6"/>
    <w:rsid w:val="00251CF9"/>
    <w:rsid w:val="002530C2"/>
    <w:rsid w:val="00253315"/>
    <w:rsid w:val="00253779"/>
    <w:rsid w:val="0025377E"/>
    <w:rsid w:val="00253A5B"/>
    <w:rsid w:val="00253C7F"/>
    <w:rsid w:val="00253F60"/>
    <w:rsid w:val="00253FF2"/>
    <w:rsid w:val="0025485C"/>
    <w:rsid w:val="002548D2"/>
    <w:rsid w:val="0025496D"/>
    <w:rsid w:val="00254A8A"/>
    <w:rsid w:val="0025576A"/>
    <w:rsid w:val="0025584C"/>
    <w:rsid w:val="0025657E"/>
    <w:rsid w:val="002567B6"/>
    <w:rsid w:val="00256851"/>
    <w:rsid w:val="00257EC6"/>
    <w:rsid w:val="002603D2"/>
    <w:rsid w:val="00260420"/>
    <w:rsid w:val="002613B8"/>
    <w:rsid w:val="002615CA"/>
    <w:rsid w:val="0026162D"/>
    <w:rsid w:val="00261EE8"/>
    <w:rsid w:val="00262140"/>
    <w:rsid w:val="002621C7"/>
    <w:rsid w:val="00262692"/>
    <w:rsid w:val="00262737"/>
    <w:rsid w:val="002628FF"/>
    <w:rsid w:val="00262F54"/>
    <w:rsid w:val="0026332D"/>
    <w:rsid w:val="002633F5"/>
    <w:rsid w:val="00263CEA"/>
    <w:rsid w:val="00263D44"/>
    <w:rsid w:val="00263F42"/>
    <w:rsid w:val="002647E1"/>
    <w:rsid w:val="0026518B"/>
    <w:rsid w:val="002659C7"/>
    <w:rsid w:val="00265DB4"/>
    <w:rsid w:val="00265DF0"/>
    <w:rsid w:val="00265E65"/>
    <w:rsid w:val="002669A8"/>
    <w:rsid w:val="00266BF6"/>
    <w:rsid w:val="00266E34"/>
    <w:rsid w:val="00267007"/>
    <w:rsid w:val="002674B5"/>
    <w:rsid w:val="00267DE2"/>
    <w:rsid w:val="00267E8C"/>
    <w:rsid w:val="002701FA"/>
    <w:rsid w:val="002703E7"/>
    <w:rsid w:val="00270672"/>
    <w:rsid w:val="00270C63"/>
    <w:rsid w:val="0027101D"/>
    <w:rsid w:val="002727DB"/>
    <w:rsid w:val="00272A49"/>
    <w:rsid w:val="00272C76"/>
    <w:rsid w:val="00272C93"/>
    <w:rsid w:val="00272E7C"/>
    <w:rsid w:val="0027316B"/>
    <w:rsid w:val="002731F6"/>
    <w:rsid w:val="0027347D"/>
    <w:rsid w:val="0027354E"/>
    <w:rsid w:val="00273916"/>
    <w:rsid w:val="00274051"/>
    <w:rsid w:val="002741C7"/>
    <w:rsid w:val="0027474A"/>
    <w:rsid w:val="00274C46"/>
    <w:rsid w:val="00274CB4"/>
    <w:rsid w:val="00274F14"/>
    <w:rsid w:val="00275440"/>
    <w:rsid w:val="00275710"/>
    <w:rsid w:val="00276630"/>
    <w:rsid w:val="002773C5"/>
    <w:rsid w:val="00280C71"/>
    <w:rsid w:val="00280D5E"/>
    <w:rsid w:val="00281290"/>
    <w:rsid w:val="00281849"/>
    <w:rsid w:val="00281FB4"/>
    <w:rsid w:val="00281FDF"/>
    <w:rsid w:val="002822DC"/>
    <w:rsid w:val="00282771"/>
    <w:rsid w:val="0028312E"/>
    <w:rsid w:val="002835DE"/>
    <w:rsid w:val="002837B9"/>
    <w:rsid w:val="00283ACF"/>
    <w:rsid w:val="00285176"/>
    <w:rsid w:val="00285C3C"/>
    <w:rsid w:val="002865C4"/>
    <w:rsid w:val="00286E07"/>
    <w:rsid w:val="002908A0"/>
    <w:rsid w:val="002908E1"/>
    <w:rsid w:val="00290B77"/>
    <w:rsid w:val="00290BB6"/>
    <w:rsid w:val="00291206"/>
    <w:rsid w:val="0029129D"/>
    <w:rsid w:val="00291876"/>
    <w:rsid w:val="00292152"/>
    <w:rsid w:val="002922FB"/>
    <w:rsid w:val="0029295C"/>
    <w:rsid w:val="00292A28"/>
    <w:rsid w:val="00292C44"/>
    <w:rsid w:val="00292CAE"/>
    <w:rsid w:val="002931E3"/>
    <w:rsid w:val="002938D8"/>
    <w:rsid w:val="0029413C"/>
    <w:rsid w:val="0029443A"/>
    <w:rsid w:val="002950DA"/>
    <w:rsid w:val="00295436"/>
    <w:rsid w:val="00295976"/>
    <w:rsid w:val="00295A98"/>
    <w:rsid w:val="00295D84"/>
    <w:rsid w:val="00295F18"/>
    <w:rsid w:val="00296255"/>
    <w:rsid w:val="00296534"/>
    <w:rsid w:val="002965B0"/>
    <w:rsid w:val="002968BA"/>
    <w:rsid w:val="00296CB6"/>
    <w:rsid w:val="00296CC1"/>
    <w:rsid w:val="002977BF"/>
    <w:rsid w:val="00297E60"/>
    <w:rsid w:val="002A0A01"/>
    <w:rsid w:val="002A0C51"/>
    <w:rsid w:val="002A1073"/>
    <w:rsid w:val="002A1CDD"/>
    <w:rsid w:val="002A1D24"/>
    <w:rsid w:val="002A1E34"/>
    <w:rsid w:val="002A1E6A"/>
    <w:rsid w:val="002A1F89"/>
    <w:rsid w:val="002A2093"/>
    <w:rsid w:val="002A2377"/>
    <w:rsid w:val="002A2A22"/>
    <w:rsid w:val="002A2A3D"/>
    <w:rsid w:val="002A3148"/>
    <w:rsid w:val="002A3625"/>
    <w:rsid w:val="002A3777"/>
    <w:rsid w:val="002A380C"/>
    <w:rsid w:val="002A4B97"/>
    <w:rsid w:val="002A4DA7"/>
    <w:rsid w:val="002A5CF5"/>
    <w:rsid w:val="002A5FB3"/>
    <w:rsid w:val="002A6EE5"/>
    <w:rsid w:val="002A719E"/>
    <w:rsid w:val="002A7F0A"/>
    <w:rsid w:val="002B036B"/>
    <w:rsid w:val="002B1068"/>
    <w:rsid w:val="002B15C4"/>
    <w:rsid w:val="002B16B3"/>
    <w:rsid w:val="002B1A8D"/>
    <w:rsid w:val="002B1BA1"/>
    <w:rsid w:val="002B1BE5"/>
    <w:rsid w:val="002B1D98"/>
    <w:rsid w:val="002B32FF"/>
    <w:rsid w:val="002B3E68"/>
    <w:rsid w:val="002B4199"/>
    <w:rsid w:val="002B45FF"/>
    <w:rsid w:val="002B4624"/>
    <w:rsid w:val="002B4754"/>
    <w:rsid w:val="002B4B5E"/>
    <w:rsid w:val="002B4D6B"/>
    <w:rsid w:val="002B4E0F"/>
    <w:rsid w:val="002B4EEA"/>
    <w:rsid w:val="002B5460"/>
    <w:rsid w:val="002B575B"/>
    <w:rsid w:val="002B5E3D"/>
    <w:rsid w:val="002B5FC4"/>
    <w:rsid w:val="002B665D"/>
    <w:rsid w:val="002B6B4C"/>
    <w:rsid w:val="002B7317"/>
    <w:rsid w:val="002C013C"/>
    <w:rsid w:val="002C015D"/>
    <w:rsid w:val="002C0D9C"/>
    <w:rsid w:val="002C136D"/>
    <w:rsid w:val="002C1385"/>
    <w:rsid w:val="002C139F"/>
    <w:rsid w:val="002C3C0E"/>
    <w:rsid w:val="002C3FB5"/>
    <w:rsid w:val="002C505D"/>
    <w:rsid w:val="002C57BE"/>
    <w:rsid w:val="002C5D0F"/>
    <w:rsid w:val="002C71C1"/>
    <w:rsid w:val="002D00AA"/>
    <w:rsid w:val="002D11EF"/>
    <w:rsid w:val="002D12D5"/>
    <w:rsid w:val="002D1DF4"/>
    <w:rsid w:val="002D206B"/>
    <w:rsid w:val="002D2225"/>
    <w:rsid w:val="002D26A5"/>
    <w:rsid w:val="002D2B87"/>
    <w:rsid w:val="002D2DD0"/>
    <w:rsid w:val="002D317C"/>
    <w:rsid w:val="002D3A6F"/>
    <w:rsid w:val="002D3B4B"/>
    <w:rsid w:val="002D46B4"/>
    <w:rsid w:val="002D4D33"/>
    <w:rsid w:val="002D5616"/>
    <w:rsid w:val="002D6E52"/>
    <w:rsid w:val="002D6ED3"/>
    <w:rsid w:val="002D7047"/>
    <w:rsid w:val="002D7ECC"/>
    <w:rsid w:val="002E0138"/>
    <w:rsid w:val="002E0C0C"/>
    <w:rsid w:val="002E0C1C"/>
    <w:rsid w:val="002E0C79"/>
    <w:rsid w:val="002E1D19"/>
    <w:rsid w:val="002E1EB8"/>
    <w:rsid w:val="002E1EFF"/>
    <w:rsid w:val="002E1F8B"/>
    <w:rsid w:val="002E2945"/>
    <w:rsid w:val="002E344B"/>
    <w:rsid w:val="002E348D"/>
    <w:rsid w:val="002E35E9"/>
    <w:rsid w:val="002E38D1"/>
    <w:rsid w:val="002E418E"/>
    <w:rsid w:val="002E4985"/>
    <w:rsid w:val="002E4FAF"/>
    <w:rsid w:val="002E5765"/>
    <w:rsid w:val="002E5A2A"/>
    <w:rsid w:val="002E5A85"/>
    <w:rsid w:val="002E5B35"/>
    <w:rsid w:val="002E7AA5"/>
    <w:rsid w:val="002F07C8"/>
    <w:rsid w:val="002F1080"/>
    <w:rsid w:val="002F1710"/>
    <w:rsid w:val="002F1E37"/>
    <w:rsid w:val="002F2342"/>
    <w:rsid w:val="002F30D1"/>
    <w:rsid w:val="002F31C3"/>
    <w:rsid w:val="002F3214"/>
    <w:rsid w:val="002F39ED"/>
    <w:rsid w:val="002F5514"/>
    <w:rsid w:val="002F55D3"/>
    <w:rsid w:val="002F58C0"/>
    <w:rsid w:val="002F5F3E"/>
    <w:rsid w:val="002F623F"/>
    <w:rsid w:val="002F68F7"/>
    <w:rsid w:val="002F701A"/>
    <w:rsid w:val="002F75B4"/>
    <w:rsid w:val="002F7C01"/>
    <w:rsid w:val="002F7CA4"/>
    <w:rsid w:val="00300819"/>
    <w:rsid w:val="00300F63"/>
    <w:rsid w:val="003013A1"/>
    <w:rsid w:val="00301543"/>
    <w:rsid w:val="00302806"/>
    <w:rsid w:val="00303931"/>
    <w:rsid w:val="00303C79"/>
    <w:rsid w:val="00303F74"/>
    <w:rsid w:val="003042E1"/>
    <w:rsid w:val="00304396"/>
    <w:rsid w:val="003046AD"/>
    <w:rsid w:val="0030474C"/>
    <w:rsid w:val="00304817"/>
    <w:rsid w:val="003048A5"/>
    <w:rsid w:val="003055E5"/>
    <w:rsid w:val="00306000"/>
    <w:rsid w:val="0030691E"/>
    <w:rsid w:val="00306A07"/>
    <w:rsid w:val="00306E99"/>
    <w:rsid w:val="00306FF8"/>
    <w:rsid w:val="0030707C"/>
    <w:rsid w:val="0030725F"/>
    <w:rsid w:val="003073D9"/>
    <w:rsid w:val="00307C5C"/>
    <w:rsid w:val="00307CA8"/>
    <w:rsid w:val="003101A0"/>
    <w:rsid w:val="00310222"/>
    <w:rsid w:val="00310848"/>
    <w:rsid w:val="00310CE1"/>
    <w:rsid w:val="00311AB4"/>
    <w:rsid w:val="003121EC"/>
    <w:rsid w:val="00313B96"/>
    <w:rsid w:val="00313D18"/>
    <w:rsid w:val="00313D3B"/>
    <w:rsid w:val="00313F71"/>
    <w:rsid w:val="0031437A"/>
    <w:rsid w:val="0031439C"/>
    <w:rsid w:val="00315896"/>
    <w:rsid w:val="003169D6"/>
    <w:rsid w:val="00316A14"/>
    <w:rsid w:val="00316E04"/>
    <w:rsid w:val="00317648"/>
    <w:rsid w:val="00317681"/>
    <w:rsid w:val="00317D29"/>
    <w:rsid w:val="003202C6"/>
    <w:rsid w:val="0032071F"/>
    <w:rsid w:val="003209C7"/>
    <w:rsid w:val="00321370"/>
    <w:rsid w:val="003215D7"/>
    <w:rsid w:val="0032221B"/>
    <w:rsid w:val="00322469"/>
    <w:rsid w:val="00322942"/>
    <w:rsid w:val="00322BCC"/>
    <w:rsid w:val="0032344D"/>
    <w:rsid w:val="0032375F"/>
    <w:rsid w:val="00323D2A"/>
    <w:rsid w:val="00323FD7"/>
    <w:rsid w:val="00324144"/>
    <w:rsid w:val="003245DA"/>
    <w:rsid w:val="00324F3A"/>
    <w:rsid w:val="00325650"/>
    <w:rsid w:val="00325F2B"/>
    <w:rsid w:val="003262AF"/>
    <w:rsid w:val="00326398"/>
    <w:rsid w:val="00326E7B"/>
    <w:rsid w:val="003274B5"/>
    <w:rsid w:val="00327E14"/>
    <w:rsid w:val="00327F4C"/>
    <w:rsid w:val="003300E7"/>
    <w:rsid w:val="00330899"/>
    <w:rsid w:val="0033107F"/>
    <w:rsid w:val="003313A4"/>
    <w:rsid w:val="00331673"/>
    <w:rsid w:val="00331BF9"/>
    <w:rsid w:val="00332303"/>
    <w:rsid w:val="003335B6"/>
    <w:rsid w:val="003344EB"/>
    <w:rsid w:val="00334A51"/>
    <w:rsid w:val="00334F20"/>
    <w:rsid w:val="00335672"/>
    <w:rsid w:val="0033573A"/>
    <w:rsid w:val="00336635"/>
    <w:rsid w:val="00336A13"/>
    <w:rsid w:val="00336CBE"/>
    <w:rsid w:val="00336E93"/>
    <w:rsid w:val="00336FBB"/>
    <w:rsid w:val="003400F2"/>
    <w:rsid w:val="00340BC2"/>
    <w:rsid w:val="00341052"/>
    <w:rsid w:val="00341AAF"/>
    <w:rsid w:val="00341C3E"/>
    <w:rsid w:val="00341DA5"/>
    <w:rsid w:val="00342009"/>
    <w:rsid w:val="00344897"/>
    <w:rsid w:val="00344C2A"/>
    <w:rsid w:val="003458DC"/>
    <w:rsid w:val="00345DBE"/>
    <w:rsid w:val="0034618E"/>
    <w:rsid w:val="00347724"/>
    <w:rsid w:val="0034797D"/>
    <w:rsid w:val="00347B3D"/>
    <w:rsid w:val="00347FD4"/>
    <w:rsid w:val="003506AC"/>
    <w:rsid w:val="00350C07"/>
    <w:rsid w:val="00351233"/>
    <w:rsid w:val="0035192F"/>
    <w:rsid w:val="00351C05"/>
    <w:rsid w:val="00351E60"/>
    <w:rsid w:val="00351F7F"/>
    <w:rsid w:val="003528EA"/>
    <w:rsid w:val="00352FC7"/>
    <w:rsid w:val="0035373B"/>
    <w:rsid w:val="003539B5"/>
    <w:rsid w:val="00353BB2"/>
    <w:rsid w:val="0035437C"/>
    <w:rsid w:val="00354995"/>
    <w:rsid w:val="00354CB5"/>
    <w:rsid w:val="00354D0D"/>
    <w:rsid w:val="003554B6"/>
    <w:rsid w:val="00355975"/>
    <w:rsid w:val="00357935"/>
    <w:rsid w:val="003600D9"/>
    <w:rsid w:val="00360178"/>
    <w:rsid w:val="003601C5"/>
    <w:rsid w:val="003607C4"/>
    <w:rsid w:val="00361A97"/>
    <w:rsid w:val="00361D66"/>
    <w:rsid w:val="00362163"/>
    <w:rsid w:val="00362183"/>
    <w:rsid w:val="003622C4"/>
    <w:rsid w:val="00362695"/>
    <w:rsid w:val="003634EA"/>
    <w:rsid w:val="003636A6"/>
    <w:rsid w:val="00363A0C"/>
    <w:rsid w:val="00364228"/>
    <w:rsid w:val="00364D6D"/>
    <w:rsid w:val="00365451"/>
    <w:rsid w:val="003657E0"/>
    <w:rsid w:val="0036633D"/>
    <w:rsid w:val="003663FC"/>
    <w:rsid w:val="00366B06"/>
    <w:rsid w:val="00366E53"/>
    <w:rsid w:val="003679B2"/>
    <w:rsid w:val="00367E67"/>
    <w:rsid w:val="0037121B"/>
    <w:rsid w:val="00371963"/>
    <w:rsid w:val="00371984"/>
    <w:rsid w:val="00371B96"/>
    <w:rsid w:val="00371BF9"/>
    <w:rsid w:val="00371FBD"/>
    <w:rsid w:val="00372507"/>
    <w:rsid w:val="00372650"/>
    <w:rsid w:val="003726E4"/>
    <w:rsid w:val="00372A09"/>
    <w:rsid w:val="00373097"/>
    <w:rsid w:val="00373321"/>
    <w:rsid w:val="003738AE"/>
    <w:rsid w:val="00373A82"/>
    <w:rsid w:val="00374EA1"/>
    <w:rsid w:val="00375779"/>
    <w:rsid w:val="00376419"/>
    <w:rsid w:val="00377C03"/>
    <w:rsid w:val="00377FAC"/>
    <w:rsid w:val="00380032"/>
    <w:rsid w:val="003803FF"/>
    <w:rsid w:val="00380B75"/>
    <w:rsid w:val="00380F1D"/>
    <w:rsid w:val="003817D3"/>
    <w:rsid w:val="00381CD6"/>
    <w:rsid w:val="00381E1C"/>
    <w:rsid w:val="0038268C"/>
    <w:rsid w:val="00382CE3"/>
    <w:rsid w:val="00383ED3"/>
    <w:rsid w:val="00384BA4"/>
    <w:rsid w:val="00384C74"/>
    <w:rsid w:val="0038564D"/>
    <w:rsid w:val="00385DD6"/>
    <w:rsid w:val="00385DFE"/>
    <w:rsid w:val="00386BD7"/>
    <w:rsid w:val="00386CB8"/>
    <w:rsid w:val="003870A2"/>
    <w:rsid w:val="003876F3"/>
    <w:rsid w:val="00387830"/>
    <w:rsid w:val="003900C8"/>
    <w:rsid w:val="00390167"/>
    <w:rsid w:val="00390C04"/>
    <w:rsid w:val="00391C55"/>
    <w:rsid w:val="00392184"/>
    <w:rsid w:val="00392E8E"/>
    <w:rsid w:val="00394932"/>
    <w:rsid w:val="00394D06"/>
    <w:rsid w:val="00395E2C"/>
    <w:rsid w:val="0039679B"/>
    <w:rsid w:val="00396A6F"/>
    <w:rsid w:val="003970B3"/>
    <w:rsid w:val="003974EF"/>
    <w:rsid w:val="003A04A8"/>
    <w:rsid w:val="003A069D"/>
    <w:rsid w:val="003A0ABF"/>
    <w:rsid w:val="003A0D94"/>
    <w:rsid w:val="003A0F3A"/>
    <w:rsid w:val="003A14DF"/>
    <w:rsid w:val="003A185F"/>
    <w:rsid w:val="003A1E39"/>
    <w:rsid w:val="003A287E"/>
    <w:rsid w:val="003A2CF1"/>
    <w:rsid w:val="003A426C"/>
    <w:rsid w:val="003A478F"/>
    <w:rsid w:val="003A4B3D"/>
    <w:rsid w:val="003A4E99"/>
    <w:rsid w:val="003A5AF9"/>
    <w:rsid w:val="003A6200"/>
    <w:rsid w:val="003A67C1"/>
    <w:rsid w:val="003A68DC"/>
    <w:rsid w:val="003A6B5A"/>
    <w:rsid w:val="003A6BC6"/>
    <w:rsid w:val="003A6DA2"/>
    <w:rsid w:val="003A6F57"/>
    <w:rsid w:val="003A73FF"/>
    <w:rsid w:val="003A7C5F"/>
    <w:rsid w:val="003A7D1C"/>
    <w:rsid w:val="003A7FA5"/>
    <w:rsid w:val="003B1456"/>
    <w:rsid w:val="003B1BF3"/>
    <w:rsid w:val="003B1D6E"/>
    <w:rsid w:val="003B21D5"/>
    <w:rsid w:val="003B2386"/>
    <w:rsid w:val="003B2476"/>
    <w:rsid w:val="003B263E"/>
    <w:rsid w:val="003B362F"/>
    <w:rsid w:val="003B403C"/>
    <w:rsid w:val="003B4816"/>
    <w:rsid w:val="003B498F"/>
    <w:rsid w:val="003B4B00"/>
    <w:rsid w:val="003B4C9B"/>
    <w:rsid w:val="003B5081"/>
    <w:rsid w:val="003B5F37"/>
    <w:rsid w:val="003B6281"/>
    <w:rsid w:val="003B64CE"/>
    <w:rsid w:val="003B651C"/>
    <w:rsid w:val="003B6ED5"/>
    <w:rsid w:val="003B749F"/>
    <w:rsid w:val="003B7517"/>
    <w:rsid w:val="003C02B3"/>
    <w:rsid w:val="003C095E"/>
    <w:rsid w:val="003C0F8A"/>
    <w:rsid w:val="003C103A"/>
    <w:rsid w:val="003C1A50"/>
    <w:rsid w:val="003C1BBB"/>
    <w:rsid w:val="003C1F9F"/>
    <w:rsid w:val="003C1FDD"/>
    <w:rsid w:val="003C2460"/>
    <w:rsid w:val="003C2830"/>
    <w:rsid w:val="003C2924"/>
    <w:rsid w:val="003C2C63"/>
    <w:rsid w:val="003C3124"/>
    <w:rsid w:val="003C3398"/>
    <w:rsid w:val="003C3C16"/>
    <w:rsid w:val="003C42A0"/>
    <w:rsid w:val="003C4C80"/>
    <w:rsid w:val="003C52A9"/>
    <w:rsid w:val="003C5919"/>
    <w:rsid w:val="003C5F6F"/>
    <w:rsid w:val="003C61E4"/>
    <w:rsid w:val="003C674D"/>
    <w:rsid w:val="003C6793"/>
    <w:rsid w:val="003C691D"/>
    <w:rsid w:val="003C6E8A"/>
    <w:rsid w:val="003C6E8C"/>
    <w:rsid w:val="003C7085"/>
    <w:rsid w:val="003C7381"/>
    <w:rsid w:val="003C7691"/>
    <w:rsid w:val="003C786B"/>
    <w:rsid w:val="003C7D90"/>
    <w:rsid w:val="003D0911"/>
    <w:rsid w:val="003D0924"/>
    <w:rsid w:val="003D1499"/>
    <w:rsid w:val="003D164C"/>
    <w:rsid w:val="003D1F27"/>
    <w:rsid w:val="003D2476"/>
    <w:rsid w:val="003D2811"/>
    <w:rsid w:val="003D2BC4"/>
    <w:rsid w:val="003D31E9"/>
    <w:rsid w:val="003D43B2"/>
    <w:rsid w:val="003D4650"/>
    <w:rsid w:val="003D4C86"/>
    <w:rsid w:val="003D5154"/>
    <w:rsid w:val="003D5E0E"/>
    <w:rsid w:val="003D6667"/>
    <w:rsid w:val="003D6F23"/>
    <w:rsid w:val="003D7476"/>
    <w:rsid w:val="003E0297"/>
    <w:rsid w:val="003E101D"/>
    <w:rsid w:val="003E17D8"/>
    <w:rsid w:val="003E21E1"/>
    <w:rsid w:val="003E300F"/>
    <w:rsid w:val="003E3138"/>
    <w:rsid w:val="003E3179"/>
    <w:rsid w:val="003E375D"/>
    <w:rsid w:val="003E40A3"/>
    <w:rsid w:val="003E4D4A"/>
    <w:rsid w:val="003E6DF0"/>
    <w:rsid w:val="003E7819"/>
    <w:rsid w:val="003F16A0"/>
    <w:rsid w:val="003F19F7"/>
    <w:rsid w:val="003F1AC0"/>
    <w:rsid w:val="003F1E03"/>
    <w:rsid w:val="003F2A06"/>
    <w:rsid w:val="003F2DCF"/>
    <w:rsid w:val="003F3E05"/>
    <w:rsid w:val="003F3FE6"/>
    <w:rsid w:val="003F420E"/>
    <w:rsid w:val="003F43E8"/>
    <w:rsid w:val="003F4796"/>
    <w:rsid w:val="003F5395"/>
    <w:rsid w:val="003F5467"/>
    <w:rsid w:val="003F560D"/>
    <w:rsid w:val="003F6428"/>
    <w:rsid w:val="003F759B"/>
    <w:rsid w:val="003F772B"/>
    <w:rsid w:val="003F79BC"/>
    <w:rsid w:val="004013F8"/>
    <w:rsid w:val="004016FD"/>
    <w:rsid w:val="00401A13"/>
    <w:rsid w:val="00402675"/>
    <w:rsid w:val="004035F1"/>
    <w:rsid w:val="00403785"/>
    <w:rsid w:val="00403C7D"/>
    <w:rsid w:val="00404B05"/>
    <w:rsid w:val="00405676"/>
    <w:rsid w:val="00405808"/>
    <w:rsid w:val="00405A94"/>
    <w:rsid w:val="00406056"/>
    <w:rsid w:val="004067A5"/>
    <w:rsid w:val="00407186"/>
    <w:rsid w:val="00407731"/>
    <w:rsid w:val="00407FEC"/>
    <w:rsid w:val="00411003"/>
    <w:rsid w:val="004110C1"/>
    <w:rsid w:val="00411C1F"/>
    <w:rsid w:val="004130A6"/>
    <w:rsid w:val="00413192"/>
    <w:rsid w:val="00413545"/>
    <w:rsid w:val="00414386"/>
    <w:rsid w:val="00414949"/>
    <w:rsid w:val="0041511B"/>
    <w:rsid w:val="00415186"/>
    <w:rsid w:val="0041522C"/>
    <w:rsid w:val="00416644"/>
    <w:rsid w:val="00416770"/>
    <w:rsid w:val="00416DF2"/>
    <w:rsid w:val="00417129"/>
    <w:rsid w:val="00417181"/>
    <w:rsid w:val="004173A8"/>
    <w:rsid w:val="004200B5"/>
    <w:rsid w:val="00420422"/>
    <w:rsid w:val="004217D5"/>
    <w:rsid w:val="00422872"/>
    <w:rsid w:val="004229F5"/>
    <w:rsid w:val="00422A99"/>
    <w:rsid w:val="00422D45"/>
    <w:rsid w:val="0042349A"/>
    <w:rsid w:val="00423D48"/>
    <w:rsid w:val="0042413B"/>
    <w:rsid w:val="00424320"/>
    <w:rsid w:val="004247F1"/>
    <w:rsid w:val="0042531B"/>
    <w:rsid w:val="00425ADD"/>
    <w:rsid w:val="00425FD1"/>
    <w:rsid w:val="00426017"/>
    <w:rsid w:val="0042610A"/>
    <w:rsid w:val="00426259"/>
    <w:rsid w:val="00426A0B"/>
    <w:rsid w:val="0042741B"/>
    <w:rsid w:val="0043074A"/>
    <w:rsid w:val="00430A30"/>
    <w:rsid w:val="00430BD6"/>
    <w:rsid w:val="00431576"/>
    <w:rsid w:val="00431E28"/>
    <w:rsid w:val="00432320"/>
    <w:rsid w:val="00432F39"/>
    <w:rsid w:val="004331D9"/>
    <w:rsid w:val="0043447E"/>
    <w:rsid w:val="004356DB"/>
    <w:rsid w:val="00435988"/>
    <w:rsid w:val="00436D6D"/>
    <w:rsid w:val="00436EEC"/>
    <w:rsid w:val="00436F7B"/>
    <w:rsid w:val="0043701B"/>
    <w:rsid w:val="00437617"/>
    <w:rsid w:val="0044029D"/>
    <w:rsid w:val="00441F62"/>
    <w:rsid w:val="0044200A"/>
    <w:rsid w:val="0044373E"/>
    <w:rsid w:val="00443BE3"/>
    <w:rsid w:val="00443DA0"/>
    <w:rsid w:val="00444A93"/>
    <w:rsid w:val="00445AC2"/>
    <w:rsid w:val="0044781C"/>
    <w:rsid w:val="0044786C"/>
    <w:rsid w:val="00447A83"/>
    <w:rsid w:val="00447AF0"/>
    <w:rsid w:val="004527BE"/>
    <w:rsid w:val="00452955"/>
    <w:rsid w:val="00454645"/>
    <w:rsid w:val="00455220"/>
    <w:rsid w:val="00455237"/>
    <w:rsid w:val="00455582"/>
    <w:rsid w:val="004558F2"/>
    <w:rsid w:val="004562AC"/>
    <w:rsid w:val="00456E18"/>
    <w:rsid w:val="00457177"/>
    <w:rsid w:val="0045754E"/>
    <w:rsid w:val="004577A4"/>
    <w:rsid w:val="0045794D"/>
    <w:rsid w:val="00457CB2"/>
    <w:rsid w:val="0046006F"/>
    <w:rsid w:val="00460DC0"/>
    <w:rsid w:val="00461675"/>
    <w:rsid w:val="004619DB"/>
    <w:rsid w:val="004621F3"/>
    <w:rsid w:val="00462425"/>
    <w:rsid w:val="00462BAC"/>
    <w:rsid w:val="00463882"/>
    <w:rsid w:val="00463C96"/>
    <w:rsid w:val="00463F83"/>
    <w:rsid w:val="004649E7"/>
    <w:rsid w:val="00464A5B"/>
    <w:rsid w:val="00464A9C"/>
    <w:rsid w:val="00464C24"/>
    <w:rsid w:val="00465063"/>
    <w:rsid w:val="0046547B"/>
    <w:rsid w:val="0046610B"/>
    <w:rsid w:val="004663B6"/>
    <w:rsid w:val="00466E32"/>
    <w:rsid w:val="00467239"/>
    <w:rsid w:val="0047075F"/>
    <w:rsid w:val="00470C44"/>
    <w:rsid w:val="004725B6"/>
    <w:rsid w:val="004729DD"/>
    <w:rsid w:val="004729FD"/>
    <w:rsid w:val="00472D80"/>
    <w:rsid w:val="0047309C"/>
    <w:rsid w:val="0047410E"/>
    <w:rsid w:val="00474B05"/>
    <w:rsid w:val="0047590E"/>
    <w:rsid w:val="00475BB8"/>
    <w:rsid w:val="004767BF"/>
    <w:rsid w:val="00476B88"/>
    <w:rsid w:val="00477175"/>
    <w:rsid w:val="004775C4"/>
    <w:rsid w:val="00477B0A"/>
    <w:rsid w:val="004802E0"/>
    <w:rsid w:val="00480D83"/>
    <w:rsid w:val="00480DF7"/>
    <w:rsid w:val="00480F29"/>
    <w:rsid w:val="00480FB0"/>
    <w:rsid w:val="00481DE2"/>
    <w:rsid w:val="00482458"/>
    <w:rsid w:val="004834EF"/>
    <w:rsid w:val="004836EF"/>
    <w:rsid w:val="00483D5E"/>
    <w:rsid w:val="00484568"/>
    <w:rsid w:val="00484617"/>
    <w:rsid w:val="00484626"/>
    <w:rsid w:val="00484C04"/>
    <w:rsid w:val="00484FDD"/>
    <w:rsid w:val="00485D6C"/>
    <w:rsid w:val="00486568"/>
    <w:rsid w:val="00486911"/>
    <w:rsid w:val="0048721C"/>
    <w:rsid w:val="00487FCC"/>
    <w:rsid w:val="00491F07"/>
    <w:rsid w:val="004922E0"/>
    <w:rsid w:val="00492581"/>
    <w:rsid w:val="004926FA"/>
    <w:rsid w:val="00492720"/>
    <w:rsid w:val="0049277A"/>
    <w:rsid w:val="00493088"/>
    <w:rsid w:val="0049397F"/>
    <w:rsid w:val="0049463A"/>
    <w:rsid w:val="0049485E"/>
    <w:rsid w:val="00494BD1"/>
    <w:rsid w:val="0049705F"/>
    <w:rsid w:val="00497451"/>
    <w:rsid w:val="00497516"/>
    <w:rsid w:val="004977A1"/>
    <w:rsid w:val="00497AE0"/>
    <w:rsid w:val="00497B49"/>
    <w:rsid w:val="004A0331"/>
    <w:rsid w:val="004A107C"/>
    <w:rsid w:val="004A1A8F"/>
    <w:rsid w:val="004A20A5"/>
    <w:rsid w:val="004A233E"/>
    <w:rsid w:val="004A2B4E"/>
    <w:rsid w:val="004A30B5"/>
    <w:rsid w:val="004A3265"/>
    <w:rsid w:val="004A350F"/>
    <w:rsid w:val="004A3E49"/>
    <w:rsid w:val="004A3F00"/>
    <w:rsid w:val="004A4576"/>
    <w:rsid w:val="004A4E79"/>
    <w:rsid w:val="004A519E"/>
    <w:rsid w:val="004A5851"/>
    <w:rsid w:val="004A5DAF"/>
    <w:rsid w:val="004A5DFD"/>
    <w:rsid w:val="004A612E"/>
    <w:rsid w:val="004A61E2"/>
    <w:rsid w:val="004A6E10"/>
    <w:rsid w:val="004A7DA5"/>
    <w:rsid w:val="004B11F1"/>
    <w:rsid w:val="004B1E70"/>
    <w:rsid w:val="004B2346"/>
    <w:rsid w:val="004B2ECB"/>
    <w:rsid w:val="004B30F3"/>
    <w:rsid w:val="004B327A"/>
    <w:rsid w:val="004B4C94"/>
    <w:rsid w:val="004B5533"/>
    <w:rsid w:val="004B56D6"/>
    <w:rsid w:val="004B62E8"/>
    <w:rsid w:val="004B6303"/>
    <w:rsid w:val="004B7163"/>
    <w:rsid w:val="004B76EF"/>
    <w:rsid w:val="004B79D7"/>
    <w:rsid w:val="004B7A88"/>
    <w:rsid w:val="004C0052"/>
    <w:rsid w:val="004C04B4"/>
    <w:rsid w:val="004C0A1F"/>
    <w:rsid w:val="004C0B75"/>
    <w:rsid w:val="004C0DAF"/>
    <w:rsid w:val="004C0FCD"/>
    <w:rsid w:val="004C138E"/>
    <w:rsid w:val="004C16F6"/>
    <w:rsid w:val="004C19A1"/>
    <w:rsid w:val="004C25D6"/>
    <w:rsid w:val="004C3628"/>
    <w:rsid w:val="004C3789"/>
    <w:rsid w:val="004C3D49"/>
    <w:rsid w:val="004C3EAC"/>
    <w:rsid w:val="004C3F53"/>
    <w:rsid w:val="004C463B"/>
    <w:rsid w:val="004C470B"/>
    <w:rsid w:val="004C4F3E"/>
    <w:rsid w:val="004C52A5"/>
    <w:rsid w:val="004C5D7C"/>
    <w:rsid w:val="004C6B10"/>
    <w:rsid w:val="004C6E5A"/>
    <w:rsid w:val="004C7653"/>
    <w:rsid w:val="004C7D24"/>
    <w:rsid w:val="004D0047"/>
    <w:rsid w:val="004D0281"/>
    <w:rsid w:val="004D04C3"/>
    <w:rsid w:val="004D09D0"/>
    <w:rsid w:val="004D10C9"/>
    <w:rsid w:val="004D10D1"/>
    <w:rsid w:val="004D1488"/>
    <w:rsid w:val="004D1D51"/>
    <w:rsid w:val="004D2CA2"/>
    <w:rsid w:val="004D3242"/>
    <w:rsid w:val="004D36FF"/>
    <w:rsid w:val="004D385D"/>
    <w:rsid w:val="004D3945"/>
    <w:rsid w:val="004D55A8"/>
    <w:rsid w:val="004D73DA"/>
    <w:rsid w:val="004D7D78"/>
    <w:rsid w:val="004D7FFB"/>
    <w:rsid w:val="004E01BD"/>
    <w:rsid w:val="004E0B58"/>
    <w:rsid w:val="004E0CB3"/>
    <w:rsid w:val="004E12C5"/>
    <w:rsid w:val="004E22EE"/>
    <w:rsid w:val="004E36C5"/>
    <w:rsid w:val="004E4990"/>
    <w:rsid w:val="004E4D36"/>
    <w:rsid w:val="004E53B0"/>
    <w:rsid w:val="004E5E79"/>
    <w:rsid w:val="004E5F4E"/>
    <w:rsid w:val="004E638E"/>
    <w:rsid w:val="004E6D8F"/>
    <w:rsid w:val="004E6FB5"/>
    <w:rsid w:val="004E72BF"/>
    <w:rsid w:val="004E7C16"/>
    <w:rsid w:val="004E7EEE"/>
    <w:rsid w:val="004F076E"/>
    <w:rsid w:val="004F0897"/>
    <w:rsid w:val="004F0A7B"/>
    <w:rsid w:val="004F0C9C"/>
    <w:rsid w:val="004F0E0F"/>
    <w:rsid w:val="004F0F03"/>
    <w:rsid w:val="004F1220"/>
    <w:rsid w:val="004F18D0"/>
    <w:rsid w:val="004F4033"/>
    <w:rsid w:val="004F43E8"/>
    <w:rsid w:val="004F474C"/>
    <w:rsid w:val="004F4845"/>
    <w:rsid w:val="004F4E15"/>
    <w:rsid w:val="004F6627"/>
    <w:rsid w:val="004F6EA8"/>
    <w:rsid w:val="00500506"/>
    <w:rsid w:val="005013A8"/>
    <w:rsid w:val="0050225C"/>
    <w:rsid w:val="0050268F"/>
    <w:rsid w:val="005028B6"/>
    <w:rsid w:val="00503BE2"/>
    <w:rsid w:val="00503E97"/>
    <w:rsid w:val="0050467C"/>
    <w:rsid w:val="005046DB"/>
    <w:rsid w:val="0050474F"/>
    <w:rsid w:val="005049DC"/>
    <w:rsid w:val="00505346"/>
    <w:rsid w:val="00505E84"/>
    <w:rsid w:val="00506DEA"/>
    <w:rsid w:val="00507920"/>
    <w:rsid w:val="00507BF9"/>
    <w:rsid w:val="00507FD5"/>
    <w:rsid w:val="00510174"/>
    <w:rsid w:val="00510262"/>
    <w:rsid w:val="0051051C"/>
    <w:rsid w:val="005108FB"/>
    <w:rsid w:val="00510951"/>
    <w:rsid w:val="00510D2F"/>
    <w:rsid w:val="0051191B"/>
    <w:rsid w:val="0051261C"/>
    <w:rsid w:val="00512691"/>
    <w:rsid w:val="0051344B"/>
    <w:rsid w:val="00513EA2"/>
    <w:rsid w:val="005141DE"/>
    <w:rsid w:val="005143F0"/>
    <w:rsid w:val="00514762"/>
    <w:rsid w:val="00514A55"/>
    <w:rsid w:val="0051556A"/>
    <w:rsid w:val="0051557F"/>
    <w:rsid w:val="00515985"/>
    <w:rsid w:val="005159C0"/>
    <w:rsid w:val="00515AAA"/>
    <w:rsid w:val="00516512"/>
    <w:rsid w:val="00516E3B"/>
    <w:rsid w:val="00516EC5"/>
    <w:rsid w:val="00517620"/>
    <w:rsid w:val="005177BE"/>
    <w:rsid w:val="005177FD"/>
    <w:rsid w:val="00517AD4"/>
    <w:rsid w:val="00517E47"/>
    <w:rsid w:val="00520797"/>
    <w:rsid w:val="00520C17"/>
    <w:rsid w:val="00521699"/>
    <w:rsid w:val="00521E1F"/>
    <w:rsid w:val="005224BF"/>
    <w:rsid w:val="005224CA"/>
    <w:rsid w:val="00523389"/>
    <w:rsid w:val="005236B7"/>
    <w:rsid w:val="0052384B"/>
    <w:rsid w:val="00523E98"/>
    <w:rsid w:val="00523FE8"/>
    <w:rsid w:val="00524835"/>
    <w:rsid w:val="00524C23"/>
    <w:rsid w:val="005253E1"/>
    <w:rsid w:val="005256A0"/>
    <w:rsid w:val="005256AC"/>
    <w:rsid w:val="005259A9"/>
    <w:rsid w:val="00525C8E"/>
    <w:rsid w:val="005260DF"/>
    <w:rsid w:val="0052679A"/>
    <w:rsid w:val="00526860"/>
    <w:rsid w:val="00526B27"/>
    <w:rsid w:val="00526DB4"/>
    <w:rsid w:val="00527346"/>
    <w:rsid w:val="00527C55"/>
    <w:rsid w:val="005300A1"/>
    <w:rsid w:val="00530F1C"/>
    <w:rsid w:val="00531062"/>
    <w:rsid w:val="00531A12"/>
    <w:rsid w:val="00531EE9"/>
    <w:rsid w:val="00532034"/>
    <w:rsid w:val="00534804"/>
    <w:rsid w:val="0053499C"/>
    <w:rsid w:val="00534BA1"/>
    <w:rsid w:val="005356A1"/>
    <w:rsid w:val="00535850"/>
    <w:rsid w:val="0053598C"/>
    <w:rsid w:val="005365CB"/>
    <w:rsid w:val="00536BC9"/>
    <w:rsid w:val="00536D2E"/>
    <w:rsid w:val="005374C9"/>
    <w:rsid w:val="00537697"/>
    <w:rsid w:val="00540426"/>
    <w:rsid w:val="005405D8"/>
    <w:rsid w:val="0054071F"/>
    <w:rsid w:val="00540981"/>
    <w:rsid w:val="00540D05"/>
    <w:rsid w:val="00542126"/>
    <w:rsid w:val="00542204"/>
    <w:rsid w:val="00542ED2"/>
    <w:rsid w:val="00543D74"/>
    <w:rsid w:val="00543D8B"/>
    <w:rsid w:val="00544038"/>
    <w:rsid w:val="00545DFE"/>
    <w:rsid w:val="0054659A"/>
    <w:rsid w:val="005465E4"/>
    <w:rsid w:val="00546DB6"/>
    <w:rsid w:val="00547148"/>
    <w:rsid w:val="005476E7"/>
    <w:rsid w:val="00547D2B"/>
    <w:rsid w:val="00547D48"/>
    <w:rsid w:val="00550A68"/>
    <w:rsid w:val="00550D78"/>
    <w:rsid w:val="0055186A"/>
    <w:rsid w:val="005518AD"/>
    <w:rsid w:val="005519E4"/>
    <w:rsid w:val="00551EE2"/>
    <w:rsid w:val="005526B8"/>
    <w:rsid w:val="00553B29"/>
    <w:rsid w:val="00553C82"/>
    <w:rsid w:val="00555B2A"/>
    <w:rsid w:val="005563A4"/>
    <w:rsid w:val="0055654E"/>
    <w:rsid w:val="00556D08"/>
    <w:rsid w:val="0055730B"/>
    <w:rsid w:val="005573D8"/>
    <w:rsid w:val="00560238"/>
    <w:rsid w:val="00560775"/>
    <w:rsid w:val="00560E01"/>
    <w:rsid w:val="0056197C"/>
    <w:rsid w:val="00561CB5"/>
    <w:rsid w:val="00561F2C"/>
    <w:rsid w:val="00563066"/>
    <w:rsid w:val="0056363E"/>
    <w:rsid w:val="00563E62"/>
    <w:rsid w:val="00564145"/>
    <w:rsid w:val="00564767"/>
    <w:rsid w:val="005649E5"/>
    <w:rsid w:val="00564F7C"/>
    <w:rsid w:val="00565216"/>
    <w:rsid w:val="00565F4B"/>
    <w:rsid w:val="00565FCD"/>
    <w:rsid w:val="005662FE"/>
    <w:rsid w:val="00566375"/>
    <w:rsid w:val="00566746"/>
    <w:rsid w:val="005669A4"/>
    <w:rsid w:val="00567319"/>
    <w:rsid w:val="0056739E"/>
    <w:rsid w:val="00567450"/>
    <w:rsid w:val="0056758B"/>
    <w:rsid w:val="005675E4"/>
    <w:rsid w:val="00567696"/>
    <w:rsid w:val="00567FA4"/>
    <w:rsid w:val="00570484"/>
    <w:rsid w:val="00570E2F"/>
    <w:rsid w:val="00571271"/>
    <w:rsid w:val="00571393"/>
    <w:rsid w:val="00571413"/>
    <w:rsid w:val="005715BA"/>
    <w:rsid w:val="00571613"/>
    <w:rsid w:val="00571C38"/>
    <w:rsid w:val="0057246A"/>
    <w:rsid w:val="00572CC2"/>
    <w:rsid w:val="00573136"/>
    <w:rsid w:val="00573770"/>
    <w:rsid w:val="0057454E"/>
    <w:rsid w:val="00574EF6"/>
    <w:rsid w:val="00576524"/>
    <w:rsid w:val="0057769F"/>
    <w:rsid w:val="005800FB"/>
    <w:rsid w:val="0058024E"/>
    <w:rsid w:val="005803A7"/>
    <w:rsid w:val="005803DC"/>
    <w:rsid w:val="0058077B"/>
    <w:rsid w:val="00581396"/>
    <w:rsid w:val="00581C30"/>
    <w:rsid w:val="005822CD"/>
    <w:rsid w:val="0058232C"/>
    <w:rsid w:val="00582893"/>
    <w:rsid w:val="005831D4"/>
    <w:rsid w:val="00583A39"/>
    <w:rsid w:val="00583D0D"/>
    <w:rsid w:val="00584249"/>
    <w:rsid w:val="005843FB"/>
    <w:rsid w:val="00584715"/>
    <w:rsid w:val="00584C92"/>
    <w:rsid w:val="005857FC"/>
    <w:rsid w:val="005858E9"/>
    <w:rsid w:val="00585957"/>
    <w:rsid w:val="00585F08"/>
    <w:rsid w:val="00586227"/>
    <w:rsid w:val="0058630E"/>
    <w:rsid w:val="00586470"/>
    <w:rsid w:val="0058730E"/>
    <w:rsid w:val="005875D3"/>
    <w:rsid w:val="0058763F"/>
    <w:rsid w:val="00587826"/>
    <w:rsid w:val="00587C32"/>
    <w:rsid w:val="00590FAB"/>
    <w:rsid w:val="00592305"/>
    <w:rsid w:val="0059274F"/>
    <w:rsid w:val="00592A04"/>
    <w:rsid w:val="00592EFA"/>
    <w:rsid w:val="00593032"/>
    <w:rsid w:val="0059326A"/>
    <w:rsid w:val="0059378A"/>
    <w:rsid w:val="00593971"/>
    <w:rsid w:val="00593E43"/>
    <w:rsid w:val="00594E25"/>
    <w:rsid w:val="00594F6C"/>
    <w:rsid w:val="0059514D"/>
    <w:rsid w:val="005954CC"/>
    <w:rsid w:val="005955E1"/>
    <w:rsid w:val="00596140"/>
    <w:rsid w:val="005964F7"/>
    <w:rsid w:val="0059686A"/>
    <w:rsid w:val="00596AAD"/>
    <w:rsid w:val="005970D0"/>
    <w:rsid w:val="00597979"/>
    <w:rsid w:val="00597A2D"/>
    <w:rsid w:val="00597E3F"/>
    <w:rsid w:val="005A17F4"/>
    <w:rsid w:val="005A18A2"/>
    <w:rsid w:val="005A1F8C"/>
    <w:rsid w:val="005A212D"/>
    <w:rsid w:val="005A2FB5"/>
    <w:rsid w:val="005A34FD"/>
    <w:rsid w:val="005A35F4"/>
    <w:rsid w:val="005A3D52"/>
    <w:rsid w:val="005A4086"/>
    <w:rsid w:val="005A54A7"/>
    <w:rsid w:val="005A5F0C"/>
    <w:rsid w:val="005A5F2C"/>
    <w:rsid w:val="005A5FA2"/>
    <w:rsid w:val="005A613C"/>
    <w:rsid w:val="005A62EF"/>
    <w:rsid w:val="005A705D"/>
    <w:rsid w:val="005A748D"/>
    <w:rsid w:val="005A7942"/>
    <w:rsid w:val="005A7CEA"/>
    <w:rsid w:val="005B0503"/>
    <w:rsid w:val="005B05C6"/>
    <w:rsid w:val="005B08B8"/>
    <w:rsid w:val="005B0B17"/>
    <w:rsid w:val="005B16DF"/>
    <w:rsid w:val="005B1901"/>
    <w:rsid w:val="005B2001"/>
    <w:rsid w:val="005B250B"/>
    <w:rsid w:val="005B28A9"/>
    <w:rsid w:val="005B29FA"/>
    <w:rsid w:val="005B4425"/>
    <w:rsid w:val="005B4BC7"/>
    <w:rsid w:val="005B5225"/>
    <w:rsid w:val="005B5A2B"/>
    <w:rsid w:val="005B5CE8"/>
    <w:rsid w:val="005B5ED5"/>
    <w:rsid w:val="005B5F0A"/>
    <w:rsid w:val="005B73F6"/>
    <w:rsid w:val="005B7BA6"/>
    <w:rsid w:val="005C005A"/>
    <w:rsid w:val="005C04E8"/>
    <w:rsid w:val="005C0B89"/>
    <w:rsid w:val="005C0D56"/>
    <w:rsid w:val="005C1422"/>
    <w:rsid w:val="005C1B14"/>
    <w:rsid w:val="005C1E44"/>
    <w:rsid w:val="005C3466"/>
    <w:rsid w:val="005C3575"/>
    <w:rsid w:val="005C3F10"/>
    <w:rsid w:val="005C42DD"/>
    <w:rsid w:val="005C4BFF"/>
    <w:rsid w:val="005C4F2F"/>
    <w:rsid w:val="005C55E7"/>
    <w:rsid w:val="005C565A"/>
    <w:rsid w:val="005C5B11"/>
    <w:rsid w:val="005C5C7A"/>
    <w:rsid w:val="005C5D2B"/>
    <w:rsid w:val="005C6602"/>
    <w:rsid w:val="005C6ADA"/>
    <w:rsid w:val="005C7E7F"/>
    <w:rsid w:val="005C7EA0"/>
    <w:rsid w:val="005D0410"/>
    <w:rsid w:val="005D1E0B"/>
    <w:rsid w:val="005D248D"/>
    <w:rsid w:val="005D2576"/>
    <w:rsid w:val="005D263F"/>
    <w:rsid w:val="005D2888"/>
    <w:rsid w:val="005D28FC"/>
    <w:rsid w:val="005D37A1"/>
    <w:rsid w:val="005D393C"/>
    <w:rsid w:val="005D3C94"/>
    <w:rsid w:val="005D4DB6"/>
    <w:rsid w:val="005D53AA"/>
    <w:rsid w:val="005D5821"/>
    <w:rsid w:val="005D5940"/>
    <w:rsid w:val="005D59A2"/>
    <w:rsid w:val="005D5C84"/>
    <w:rsid w:val="005D5E4D"/>
    <w:rsid w:val="005D605F"/>
    <w:rsid w:val="005D79E0"/>
    <w:rsid w:val="005E0092"/>
    <w:rsid w:val="005E09AB"/>
    <w:rsid w:val="005E1021"/>
    <w:rsid w:val="005E15D7"/>
    <w:rsid w:val="005E27E2"/>
    <w:rsid w:val="005E2F7D"/>
    <w:rsid w:val="005E38F8"/>
    <w:rsid w:val="005E41EF"/>
    <w:rsid w:val="005E48DE"/>
    <w:rsid w:val="005E4929"/>
    <w:rsid w:val="005E50B6"/>
    <w:rsid w:val="005E5A07"/>
    <w:rsid w:val="005E6028"/>
    <w:rsid w:val="005F0D0E"/>
    <w:rsid w:val="005F169A"/>
    <w:rsid w:val="005F2ABB"/>
    <w:rsid w:val="005F2AE1"/>
    <w:rsid w:val="005F2BBB"/>
    <w:rsid w:val="005F2D30"/>
    <w:rsid w:val="005F304E"/>
    <w:rsid w:val="005F322E"/>
    <w:rsid w:val="005F3246"/>
    <w:rsid w:val="005F3B55"/>
    <w:rsid w:val="005F3BD8"/>
    <w:rsid w:val="005F3C05"/>
    <w:rsid w:val="005F3CC8"/>
    <w:rsid w:val="005F4A5F"/>
    <w:rsid w:val="005F4C39"/>
    <w:rsid w:val="005F4CD2"/>
    <w:rsid w:val="005F595D"/>
    <w:rsid w:val="005F6112"/>
    <w:rsid w:val="005F6B3B"/>
    <w:rsid w:val="005F6CFF"/>
    <w:rsid w:val="005F713C"/>
    <w:rsid w:val="005F74F0"/>
    <w:rsid w:val="005F757D"/>
    <w:rsid w:val="005F7D98"/>
    <w:rsid w:val="005F7FCC"/>
    <w:rsid w:val="006010EF"/>
    <w:rsid w:val="00601250"/>
    <w:rsid w:val="00601B9C"/>
    <w:rsid w:val="00601DE9"/>
    <w:rsid w:val="00602070"/>
    <w:rsid w:val="006024E1"/>
    <w:rsid w:val="00602670"/>
    <w:rsid w:val="00604388"/>
    <w:rsid w:val="00604954"/>
    <w:rsid w:val="00604DB0"/>
    <w:rsid w:val="00605072"/>
    <w:rsid w:val="006054DD"/>
    <w:rsid w:val="00605842"/>
    <w:rsid w:val="00605CEA"/>
    <w:rsid w:val="00605E60"/>
    <w:rsid w:val="00607318"/>
    <w:rsid w:val="00607E75"/>
    <w:rsid w:val="00611342"/>
    <w:rsid w:val="00611774"/>
    <w:rsid w:val="00611D5D"/>
    <w:rsid w:val="006121A5"/>
    <w:rsid w:val="00612628"/>
    <w:rsid w:val="00612B36"/>
    <w:rsid w:val="006142F1"/>
    <w:rsid w:val="006145D2"/>
    <w:rsid w:val="0061471E"/>
    <w:rsid w:val="00614845"/>
    <w:rsid w:val="00615319"/>
    <w:rsid w:val="00615896"/>
    <w:rsid w:val="006159DD"/>
    <w:rsid w:val="00615A41"/>
    <w:rsid w:val="00615ED8"/>
    <w:rsid w:val="00616DD4"/>
    <w:rsid w:val="00617F51"/>
    <w:rsid w:val="006205EF"/>
    <w:rsid w:val="0062197A"/>
    <w:rsid w:val="00621BCB"/>
    <w:rsid w:val="0062252B"/>
    <w:rsid w:val="00622BB1"/>
    <w:rsid w:val="00622C9E"/>
    <w:rsid w:val="00622E54"/>
    <w:rsid w:val="00622E67"/>
    <w:rsid w:val="00623A97"/>
    <w:rsid w:val="00623B04"/>
    <w:rsid w:val="006243E4"/>
    <w:rsid w:val="00624726"/>
    <w:rsid w:val="00624CCF"/>
    <w:rsid w:val="0062564F"/>
    <w:rsid w:val="0062570F"/>
    <w:rsid w:val="00625B9E"/>
    <w:rsid w:val="00626656"/>
    <w:rsid w:val="0062683E"/>
    <w:rsid w:val="00626949"/>
    <w:rsid w:val="00626D05"/>
    <w:rsid w:val="00626EB2"/>
    <w:rsid w:val="00627149"/>
    <w:rsid w:val="0062726D"/>
    <w:rsid w:val="006272D7"/>
    <w:rsid w:val="00627342"/>
    <w:rsid w:val="00630A60"/>
    <w:rsid w:val="00630BFB"/>
    <w:rsid w:val="006315A0"/>
    <w:rsid w:val="00631CA4"/>
    <w:rsid w:val="00632005"/>
    <w:rsid w:val="00632070"/>
    <w:rsid w:val="006323BA"/>
    <w:rsid w:val="00633049"/>
    <w:rsid w:val="00633CE7"/>
    <w:rsid w:val="006342E0"/>
    <w:rsid w:val="00634835"/>
    <w:rsid w:val="00634A89"/>
    <w:rsid w:val="00634C7D"/>
    <w:rsid w:val="0063500D"/>
    <w:rsid w:val="00635089"/>
    <w:rsid w:val="00635579"/>
    <w:rsid w:val="006356D1"/>
    <w:rsid w:val="00636449"/>
    <w:rsid w:val="0063653E"/>
    <w:rsid w:val="00636DEB"/>
    <w:rsid w:val="00636FEC"/>
    <w:rsid w:val="006370EB"/>
    <w:rsid w:val="006374C1"/>
    <w:rsid w:val="00637601"/>
    <w:rsid w:val="00637A47"/>
    <w:rsid w:val="00637DCF"/>
    <w:rsid w:val="00640027"/>
    <w:rsid w:val="00640E04"/>
    <w:rsid w:val="00641B50"/>
    <w:rsid w:val="00641E84"/>
    <w:rsid w:val="006422C9"/>
    <w:rsid w:val="00644144"/>
    <w:rsid w:val="00644814"/>
    <w:rsid w:val="0064525A"/>
    <w:rsid w:val="00645D94"/>
    <w:rsid w:val="00646955"/>
    <w:rsid w:val="00646DB4"/>
    <w:rsid w:val="00647D8C"/>
    <w:rsid w:val="0065026A"/>
    <w:rsid w:val="00651805"/>
    <w:rsid w:val="00651BB7"/>
    <w:rsid w:val="00651F15"/>
    <w:rsid w:val="0065240A"/>
    <w:rsid w:val="006529A7"/>
    <w:rsid w:val="00652ACA"/>
    <w:rsid w:val="00652C97"/>
    <w:rsid w:val="006532D0"/>
    <w:rsid w:val="006534C0"/>
    <w:rsid w:val="006537D2"/>
    <w:rsid w:val="0065387E"/>
    <w:rsid w:val="006538A5"/>
    <w:rsid w:val="00653B4C"/>
    <w:rsid w:val="00653C28"/>
    <w:rsid w:val="00653E25"/>
    <w:rsid w:val="00654145"/>
    <w:rsid w:val="00654894"/>
    <w:rsid w:val="00654966"/>
    <w:rsid w:val="006549C0"/>
    <w:rsid w:val="00654B8D"/>
    <w:rsid w:val="00655271"/>
    <w:rsid w:val="00655D6C"/>
    <w:rsid w:val="00655F0D"/>
    <w:rsid w:val="00656F83"/>
    <w:rsid w:val="00656FAB"/>
    <w:rsid w:val="006570E9"/>
    <w:rsid w:val="006576B4"/>
    <w:rsid w:val="00657A14"/>
    <w:rsid w:val="00657F84"/>
    <w:rsid w:val="00657FD9"/>
    <w:rsid w:val="00660025"/>
    <w:rsid w:val="006601DA"/>
    <w:rsid w:val="006606E3"/>
    <w:rsid w:val="00661251"/>
    <w:rsid w:val="0066387E"/>
    <w:rsid w:val="00663C4C"/>
    <w:rsid w:val="00663DF8"/>
    <w:rsid w:val="006649B2"/>
    <w:rsid w:val="00665307"/>
    <w:rsid w:val="00665AC2"/>
    <w:rsid w:val="00665ECC"/>
    <w:rsid w:val="00666619"/>
    <w:rsid w:val="0066674D"/>
    <w:rsid w:val="00670744"/>
    <w:rsid w:val="006707B9"/>
    <w:rsid w:val="0067083A"/>
    <w:rsid w:val="00670B4E"/>
    <w:rsid w:val="00670EEF"/>
    <w:rsid w:val="006717DF"/>
    <w:rsid w:val="00671FDE"/>
    <w:rsid w:val="00672256"/>
    <w:rsid w:val="00672E63"/>
    <w:rsid w:val="00672FC4"/>
    <w:rsid w:val="00673534"/>
    <w:rsid w:val="00674F32"/>
    <w:rsid w:val="006751FE"/>
    <w:rsid w:val="006762B4"/>
    <w:rsid w:val="00676423"/>
    <w:rsid w:val="00676C15"/>
    <w:rsid w:val="006773D1"/>
    <w:rsid w:val="00677E30"/>
    <w:rsid w:val="00677F65"/>
    <w:rsid w:val="00680C8B"/>
    <w:rsid w:val="006814D3"/>
    <w:rsid w:val="006817F5"/>
    <w:rsid w:val="006822F2"/>
    <w:rsid w:val="00682917"/>
    <w:rsid w:val="00682FEC"/>
    <w:rsid w:val="00685659"/>
    <w:rsid w:val="00685777"/>
    <w:rsid w:val="00686089"/>
    <w:rsid w:val="006860E5"/>
    <w:rsid w:val="00687556"/>
    <w:rsid w:val="00687642"/>
    <w:rsid w:val="006876B8"/>
    <w:rsid w:val="00687D98"/>
    <w:rsid w:val="00687DFA"/>
    <w:rsid w:val="006902D1"/>
    <w:rsid w:val="0069069D"/>
    <w:rsid w:val="00690AE3"/>
    <w:rsid w:val="006918DE"/>
    <w:rsid w:val="00691A1D"/>
    <w:rsid w:val="0069237E"/>
    <w:rsid w:val="00693F98"/>
    <w:rsid w:val="00694190"/>
    <w:rsid w:val="006942AB"/>
    <w:rsid w:val="0069455C"/>
    <w:rsid w:val="00694C45"/>
    <w:rsid w:val="00695278"/>
    <w:rsid w:val="00695D62"/>
    <w:rsid w:val="00696177"/>
    <w:rsid w:val="00696453"/>
    <w:rsid w:val="00696863"/>
    <w:rsid w:val="00696A06"/>
    <w:rsid w:val="00697059"/>
    <w:rsid w:val="0069777C"/>
    <w:rsid w:val="0069780A"/>
    <w:rsid w:val="006A0310"/>
    <w:rsid w:val="006A03B5"/>
    <w:rsid w:val="006A1A5C"/>
    <w:rsid w:val="006A1D94"/>
    <w:rsid w:val="006A2EC0"/>
    <w:rsid w:val="006A2F82"/>
    <w:rsid w:val="006A2F9D"/>
    <w:rsid w:val="006A32B8"/>
    <w:rsid w:val="006A37DD"/>
    <w:rsid w:val="006A399A"/>
    <w:rsid w:val="006A4FF6"/>
    <w:rsid w:val="006A52CC"/>
    <w:rsid w:val="006A5BBE"/>
    <w:rsid w:val="006A5ED8"/>
    <w:rsid w:val="006A5FEC"/>
    <w:rsid w:val="006A68F4"/>
    <w:rsid w:val="006B0809"/>
    <w:rsid w:val="006B0BE8"/>
    <w:rsid w:val="006B1895"/>
    <w:rsid w:val="006B1A4A"/>
    <w:rsid w:val="006B2654"/>
    <w:rsid w:val="006B2D7F"/>
    <w:rsid w:val="006B3651"/>
    <w:rsid w:val="006B3E87"/>
    <w:rsid w:val="006B42A8"/>
    <w:rsid w:val="006B46BC"/>
    <w:rsid w:val="006B5661"/>
    <w:rsid w:val="006B5803"/>
    <w:rsid w:val="006B627B"/>
    <w:rsid w:val="006B7BDF"/>
    <w:rsid w:val="006B7DE8"/>
    <w:rsid w:val="006C0098"/>
    <w:rsid w:val="006C0A37"/>
    <w:rsid w:val="006C0C78"/>
    <w:rsid w:val="006C0CF8"/>
    <w:rsid w:val="006C140E"/>
    <w:rsid w:val="006C1A58"/>
    <w:rsid w:val="006C2C47"/>
    <w:rsid w:val="006C2F64"/>
    <w:rsid w:val="006C303A"/>
    <w:rsid w:val="006C329E"/>
    <w:rsid w:val="006C37CB"/>
    <w:rsid w:val="006C48A0"/>
    <w:rsid w:val="006C5501"/>
    <w:rsid w:val="006C641B"/>
    <w:rsid w:val="006C6749"/>
    <w:rsid w:val="006C782B"/>
    <w:rsid w:val="006C7EEE"/>
    <w:rsid w:val="006D1284"/>
    <w:rsid w:val="006D1769"/>
    <w:rsid w:val="006D2109"/>
    <w:rsid w:val="006D2514"/>
    <w:rsid w:val="006D326F"/>
    <w:rsid w:val="006D3330"/>
    <w:rsid w:val="006D3D88"/>
    <w:rsid w:val="006D3E7B"/>
    <w:rsid w:val="006D43D4"/>
    <w:rsid w:val="006D44BB"/>
    <w:rsid w:val="006D4976"/>
    <w:rsid w:val="006D4AA6"/>
    <w:rsid w:val="006D6902"/>
    <w:rsid w:val="006D713E"/>
    <w:rsid w:val="006D7555"/>
    <w:rsid w:val="006D784E"/>
    <w:rsid w:val="006E1261"/>
    <w:rsid w:val="006E1465"/>
    <w:rsid w:val="006E18C3"/>
    <w:rsid w:val="006E190C"/>
    <w:rsid w:val="006E3771"/>
    <w:rsid w:val="006E3F81"/>
    <w:rsid w:val="006E4C78"/>
    <w:rsid w:val="006E4D30"/>
    <w:rsid w:val="006E5B27"/>
    <w:rsid w:val="006E61BA"/>
    <w:rsid w:val="006E6292"/>
    <w:rsid w:val="006E70FA"/>
    <w:rsid w:val="006E7246"/>
    <w:rsid w:val="006E76D4"/>
    <w:rsid w:val="006F00EF"/>
    <w:rsid w:val="006F11EF"/>
    <w:rsid w:val="006F151C"/>
    <w:rsid w:val="006F201F"/>
    <w:rsid w:val="006F2798"/>
    <w:rsid w:val="006F448C"/>
    <w:rsid w:val="006F4A13"/>
    <w:rsid w:val="006F4CDE"/>
    <w:rsid w:val="006F577A"/>
    <w:rsid w:val="006F5800"/>
    <w:rsid w:val="006F61C5"/>
    <w:rsid w:val="006F6593"/>
    <w:rsid w:val="006F6E50"/>
    <w:rsid w:val="006F6ECF"/>
    <w:rsid w:val="006F7028"/>
    <w:rsid w:val="006F73E4"/>
    <w:rsid w:val="006F7581"/>
    <w:rsid w:val="006F76E1"/>
    <w:rsid w:val="006F78BF"/>
    <w:rsid w:val="006F7BFD"/>
    <w:rsid w:val="00701708"/>
    <w:rsid w:val="00701A9C"/>
    <w:rsid w:val="00701D80"/>
    <w:rsid w:val="00702D23"/>
    <w:rsid w:val="00703147"/>
    <w:rsid w:val="0070357E"/>
    <w:rsid w:val="00703D8C"/>
    <w:rsid w:val="00704485"/>
    <w:rsid w:val="0070468C"/>
    <w:rsid w:val="007046C1"/>
    <w:rsid w:val="00705655"/>
    <w:rsid w:val="00706C0D"/>
    <w:rsid w:val="0070764E"/>
    <w:rsid w:val="00710471"/>
    <w:rsid w:val="007105D8"/>
    <w:rsid w:val="007106F8"/>
    <w:rsid w:val="00710B50"/>
    <w:rsid w:val="007110EF"/>
    <w:rsid w:val="007114AC"/>
    <w:rsid w:val="0071198E"/>
    <w:rsid w:val="00711CEE"/>
    <w:rsid w:val="00711EF4"/>
    <w:rsid w:val="0071247E"/>
    <w:rsid w:val="007124BE"/>
    <w:rsid w:val="00712AED"/>
    <w:rsid w:val="00713642"/>
    <w:rsid w:val="0071393E"/>
    <w:rsid w:val="00713E69"/>
    <w:rsid w:val="00714A21"/>
    <w:rsid w:val="00714F73"/>
    <w:rsid w:val="00715A6C"/>
    <w:rsid w:val="00716991"/>
    <w:rsid w:val="0071762E"/>
    <w:rsid w:val="0072052C"/>
    <w:rsid w:val="00720ACB"/>
    <w:rsid w:val="007224AA"/>
    <w:rsid w:val="00722F75"/>
    <w:rsid w:val="007237C4"/>
    <w:rsid w:val="00723A02"/>
    <w:rsid w:val="007244DF"/>
    <w:rsid w:val="0072498F"/>
    <w:rsid w:val="00724CEA"/>
    <w:rsid w:val="007253E8"/>
    <w:rsid w:val="00725892"/>
    <w:rsid w:val="00725B16"/>
    <w:rsid w:val="00725C06"/>
    <w:rsid w:val="00725C79"/>
    <w:rsid w:val="0072756E"/>
    <w:rsid w:val="007307F5"/>
    <w:rsid w:val="00730DA2"/>
    <w:rsid w:val="00730F9D"/>
    <w:rsid w:val="00731F6E"/>
    <w:rsid w:val="007324F0"/>
    <w:rsid w:val="0073292F"/>
    <w:rsid w:val="00732C00"/>
    <w:rsid w:val="00732F1C"/>
    <w:rsid w:val="007330AF"/>
    <w:rsid w:val="007336E2"/>
    <w:rsid w:val="00733BD9"/>
    <w:rsid w:val="00734108"/>
    <w:rsid w:val="0073460F"/>
    <w:rsid w:val="007348E5"/>
    <w:rsid w:val="00734F29"/>
    <w:rsid w:val="00735AC3"/>
    <w:rsid w:val="0073606C"/>
    <w:rsid w:val="00736A43"/>
    <w:rsid w:val="00737490"/>
    <w:rsid w:val="007377BC"/>
    <w:rsid w:val="0074000C"/>
    <w:rsid w:val="0074030D"/>
    <w:rsid w:val="007405A7"/>
    <w:rsid w:val="00740EAB"/>
    <w:rsid w:val="0074136C"/>
    <w:rsid w:val="007414BB"/>
    <w:rsid w:val="00742E7F"/>
    <w:rsid w:val="00742F96"/>
    <w:rsid w:val="0074315F"/>
    <w:rsid w:val="00743CC4"/>
    <w:rsid w:val="00743DD5"/>
    <w:rsid w:val="00744737"/>
    <w:rsid w:val="00744E68"/>
    <w:rsid w:val="0074514C"/>
    <w:rsid w:val="0074592F"/>
    <w:rsid w:val="00745AAD"/>
    <w:rsid w:val="00745E92"/>
    <w:rsid w:val="00745F3F"/>
    <w:rsid w:val="007461E3"/>
    <w:rsid w:val="007463F4"/>
    <w:rsid w:val="00746F6B"/>
    <w:rsid w:val="007504AF"/>
    <w:rsid w:val="0075067E"/>
    <w:rsid w:val="007514D6"/>
    <w:rsid w:val="0075187B"/>
    <w:rsid w:val="007519A5"/>
    <w:rsid w:val="00751D82"/>
    <w:rsid w:val="007525C9"/>
    <w:rsid w:val="007527F8"/>
    <w:rsid w:val="00752AC6"/>
    <w:rsid w:val="00752E8C"/>
    <w:rsid w:val="00752FDB"/>
    <w:rsid w:val="0075344F"/>
    <w:rsid w:val="00753B5B"/>
    <w:rsid w:val="00753BCC"/>
    <w:rsid w:val="00753CD5"/>
    <w:rsid w:val="007540C0"/>
    <w:rsid w:val="007540D2"/>
    <w:rsid w:val="0075467D"/>
    <w:rsid w:val="00754DD3"/>
    <w:rsid w:val="00755053"/>
    <w:rsid w:val="00756558"/>
    <w:rsid w:val="0075669A"/>
    <w:rsid w:val="00756854"/>
    <w:rsid w:val="00756E94"/>
    <w:rsid w:val="007572F3"/>
    <w:rsid w:val="00757A57"/>
    <w:rsid w:val="007609F8"/>
    <w:rsid w:val="00760F59"/>
    <w:rsid w:val="00761347"/>
    <w:rsid w:val="00761512"/>
    <w:rsid w:val="00761BFC"/>
    <w:rsid w:val="00762DB2"/>
    <w:rsid w:val="00764485"/>
    <w:rsid w:val="007645A9"/>
    <w:rsid w:val="007645D6"/>
    <w:rsid w:val="00764A4B"/>
    <w:rsid w:val="00764FE4"/>
    <w:rsid w:val="00765BDA"/>
    <w:rsid w:val="00765CCD"/>
    <w:rsid w:val="00766B09"/>
    <w:rsid w:val="00766B48"/>
    <w:rsid w:val="0076710B"/>
    <w:rsid w:val="00767FBD"/>
    <w:rsid w:val="007700D4"/>
    <w:rsid w:val="00770199"/>
    <w:rsid w:val="00770CC7"/>
    <w:rsid w:val="0077154A"/>
    <w:rsid w:val="00772933"/>
    <w:rsid w:val="00772B3B"/>
    <w:rsid w:val="00772F55"/>
    <w:rsid w:val="0077300E"/>
    <w:rsid w:val="007744B6"/>
    <w:rsid w:val="00774539"/>
    <w:rsid w:val="00774700"/>
    <w:rsid w:val="0077495D"/>
    <w:rsid w:val="00774E9D"/>
    <w:rsid w:val="007751B9"/>
    <w:rsid w:val="00775C99"/>
    <w:rsid w:val="00775D7B"/>
    <w:rsid w:val="007760F9"/>
    <w:rsid w:val="007762A2"/>
    <w:rsid w:val="007762B8"/>
    <w:rsid w:val="00776517"/>
    <w:rsid w:val="00776CFA"/>
    <w:rsid w:val="00777079"/>
    <w:rsid w:val="00777189"/>
    <w:rsid w:val="007772DB"/>
    <w:rsid w:val="00777869"/>
    <w:rsid w:val="00777922"/>
    <w:rsid w:val="00777C91"/>
    <w:rsid w:val="00780C86"/>
    <w:rsid w:val="00780D0E"/>
    <w:rsid w:val="00781223"/>
    <w:rsid w:val="00781616"/>
    <w:rsid w:val="0078167A"/>
    <w:rsid w:val="00781EF2"/>
    <w:rsid w:val="00782302"/>
    <w:rsid w:val="0078290F"/>
    <w:rsid w:val="00782A5C"/>
    <w:rsid w:val="00782BA1"/>
    <w:rsid w:val="007832EE"/>
    <w:rsid w:val="00783660"/>
    <w:rsid w:val="007844D5"/>
    <w:rsid w:val="00784B6F"/>
    <w:rsid w:val="007853C6"/>
    <w:rsid w:val="007854DE"/>
    <w:rsid w:val="00785621"/>
    <w:rsid w:val="00785BB5"/>
    <w:rsid w:val="0078607F"/>
    <w:rsid w:val="007863D8"/>
    <w:rsid w:val="0078693B"/>
    <w:rsid w:val="00786C67"/>
    <w:rsid w:val="00787289"/>
    <w:rsid w:val="0078753D"/>
    <w:rsid w:val="007877F8"/>
    <w:rsid w:val="00787C87"/>
    <w:rsid w:val="00790771"/>
    <w:rsid w:val="0079095F"/>
    <w:rsid w:val="00791E9C"/>
    <w:rsid w:val="007924E1"/>
    <w:rsid w:val="00792FE8"/>
    <w:rsid w:val="007936BE"/>
    <w:rsid w:val="007939A5"/>
    <w:rsid w:val="00793FC5"/>
    <w:rsid w:val="007942F3"/>
    <w:rsid w:val="0079445C"/>
    <w:rsid w:val="007947F4"/>
    <w:rsid w:val="00794A5C"/>
    <w:rsid w:val="00795B85"/>
    <w:rsid w:val="007977B8"/>
    <w:rsid w:val="00797C48"/>
    <w:rsid w:val="007A0EA6"/>
    <w:rsid w:val="007A1388"/>
    <w:rsid w:val="007A2264"/>
    <w:rsid w:val="007A2D8A"/>
    <w:rsid w:val="007A4565"/>
    <w:rsid w:val="007A4BDC"/>
    <w:rsid w:val="007A51D2"/>
    <w:rsid w:val="007A548A"/>
    <w:rsid w:val="007A5652"/>
    <w:rsid w:val="007A5EC2"/>
    <w:rsid w:val="007A681C"/>
    <w:rsid w:val="007A6C64"/>
    <w:rsid w:val="007A6FF7"/>
    <w:rsid w:val="007A7B29"/>
    <w:rsid w:val="007B0088"/>
    <w:rsid w:val="007B0258"/>
    <w:rsid w:val="007B083F"/>
    <w:rsid w:val="007B0F43"/>
    <w:rsid w:val="007B1793"/>
    <w:rsid w:val="007B1818"/>
    <w:rsid w:val="007B1A30"/>
    <w:rsid w:val="007B23F9"/>
    <w:rsid w:val="007B251E"/>
    <w:rsid w:val="007B2558"/>
    <w:rsid w:val="007B2F2F"/>
    <w:rsid w:val="007B3626"/>
    <w:rsid w:val="007B4743"/>
    <w:rsid w:val="007B55F7"/>
    <w:rsid w:val="007B5F3D"/>
    <w:rsid w:val="007B7155"/>
    <w:rsid w:val="007B7A25"/>
    <w:rsid w:val="007C06E1"/>
    <w:rsid w:val="007C09A6"/>
    <w:rsid w:val="007C09B3"/>
    <w:rsid w:val="007C0BD5"/>
    <w:rsid w:val="007C145F"/>
    <w:rsid w:val="007C159B"/>
    <w:rsid w:val="007C15ED"/>
    <w:rsid w:val="007C1CA4"/>
    <w:rsid w:val="007C1D99"/>
    <w:rsid w:val="007C1F2E"/>
    <w:rsid w:val="007C24BC"/>
    <w:rsid w:val="007C327C"/>
    <w:rsid w:val="007C32ED"/>
    <w:rsid w:val="007C39ED"/>
    <w:rsid w:val="007C458C"/>
    <w:rsid w:val="007C58D4"/>
    <w:rsid w:val="007C5CE7"/>
    <w:rsid w:val="007C601E"/>
    <w:rsid w:val="007C6028"/>
    <w:rsid w:val="007C6A00"/>
    <w:rsid w:val="007C783A"/>
    <w:rsid w:val="007D0955"/>
    <w:rsid w:val="007D0A7B"/>
    <w:rsid w:val="007D0ABC"/>
    <w:rsid w:val="007D0B10"/>
    <w:rsid w:val="007D0E85"/>
    <w:rsid w:val="007D1770"/>
    <w:rsid w:val="007D17EC"/>
    <w:rsid w:val="007D23A9"/>
    <w:rsid w:val="007D361E"/>
    <w:rsid w:val="007D3A67"/>
    <w:rsid w:val="007D3D20"/>
    <w:rsid w:val="007D3E26"/>
    <w:rsid w:val="007D4BE8"/>
    <w:rsid w:val="007D4C66"/>
    <w:rsid w:val="007D502C"/>
    <w:rsid w:val="007D5344"/>
    <w:rsid w:val="007D5518"/>
    <w:rsid w:val="007D578A"/>
    <w:rsid w:val="007D5B24"/>
    <w:rsid w:val="007D6253"/>
    <w:rsid w:val="007D642A"/>
    <w:rsid w:val="007D6AEB"/>
    <w:rsid w:val="007D6C7D"/>
    <w:rsid w:val="007D70D3"/>
    <w:rsid w:val="007D7270"/>
    <w:rsid w:val="007D768E"/>
    <w:rsid w:val="007D79D9"/>
    <w:rsid w:val="007D7DC6"/>
    <w:rsid w:val="007D7F69"/>
    <w:rsid w:val="007E05C2"/>
    <w:rsid w:val="007E1236"/>
    <w:rsid w:val="007E151F"/>
    <w:rsid w:val="007E1EDF"/>
    <w:rsid w:val="007E24D5"/>
    <w:rsid w:val="007E2D04"/>
    <w:rsid w:val="007E316F"/>
    <w:rsid w:val="007E33FA"/>
    <w:rsid w:val="007E35D9"/>
    <w:rsid w:val="007E3847"/>
    <w:rsid w:val="007E3B82"/>
    <w:rsid w:val="007E4757"/>
    <w:rsid w:val="007E4DCD"/>
    <w:rsid w:val="007E4E84"/>
    <w:rsid w:val="007E5AC7"/>
    <w:rsid w:val="007E61FA"/>
    <w:rsid w:val="007E719A"/>
    <w:rsid w:val="007F0381"/>
    <w:rsid w:val="007F03BF"/>
    <w:rsid w:val="007F0A71"/>
    <w:rsid w:val="007F1AC5"/>
    <w:rsid w:val="007F1ADF"/>
    <w:rsid w:val="007F1B8A"/>
    <w:rsid w:val="007F1D46"/>
    <w:rsid w:val="007F24C7"/>
    <w:rsid w:val="007F287C"/>
    <w:rsid w:val="007F302D"/>
    <w:rsid w:val="007F307A"/>
    <w:rsid w:val="007F4241"/>
    <w:rsid w:val="007F54A6"/>
    <w:rsid w:val="007F5FC1"/>
    <w:rsid w:val="007F6076"/>
    <w:rsid w:val="007F613C"/>
    <w:rsid w:val="007F649A"/>
    <w:rsid w:val="007F69C0"/>
    <w:rsid w:val="007F70AE"/>
    <w:rsid w:val="007F73DE"/>
    <w:rsid w:val="007F750B"/>
    <w:rsid w:val="007F786D"/>
    <w:rsid w:val="007F79DA"/>
    <w:rsid w:val="007F7AEB"/>
    <w:rsid w:val="00800170"/>
    <w:rsid w:val="008001D7"/>
    <w:rsid w:val="00800232"/>
    <w:rsid w:val="00800C2A"/>
    <w:rsid w:val="00801204"/>
    <w:rsid w:val="00801BC0"/>
    <w:rsid w:val="00802708"/>
    <w:rsid w:val="00803366"/>
    <w:rsid w:val="00803A14"/>
    <w:rsid w:val="00803EFB"/>
    <w:rsid w:val="0080428A"/>
    <w:rsid w:val="00805A38"/>
    <w:rsid w:val="0080618B"/>
    <w:rsid w:val="00806300"/>
    <w:rsid w:val="0080694B"/>
    <w:rsid w:val="00807728"/>
    <w:rsid w:val="008103D0"/>
    <w:rsid w:val="00810650"/>
    <w:rsid w:val="00810C6C"/>
    <w:rsid w:val="008112C6"/>
    <w:rsid w:val="00811EFD"/>
    <w:rsid w:val="008124F7"/>
    <w:rsid w:val="0081258E"/>
    <w:rsid w:val="00812C7F"/>
    <w:rsid w:val="0081353C"/>
    <w:rsid w:val="00813713"/>
    <w:rsid w:val="008145F3"/>
    <w:rsid w:val="008149CC"/>
    <w:rsid w:val="00814DE4"/>
    <w:rsid w:val="00814EFD"/>
    <w:rsid w:val="0081572D"/>
    <w:rsid w:val="008159EA"/>
    <w:rsid w:val="00815A2A"/>
    <w:rsid w:val="00816319"/>
    <w:rsid w:val="00816485"/>
    <w:rsid w:val="008166D6"/>
    <w:rsid w:val="00816CAC"/>
    <w:rsid w:val="008171B4"/>
    <w:rsid w:val="00817A54"/>
    <w:rsid w:val="00817ED3"/>
    <w:rsid w:val="0082061E"/>
    <w:rsid w:val="0082063A"/>
    <w:rsid w:val="00820EF1"/>
    <w:rsid w:val="00821327"/>
    <w:rsid w:val="0082164B"/>
    <w:rsid w:val="00822D66"/>
    <w:rsid w:val="00822DC2"/>
    <w:rsid w:val="00823153"/>
    <w:rsid w:val="00823994"/>
    <w:rsid w:val="00823CFF"/>
    <w:rsid w:val="008245DE"/>
    <w:rsid w:val="00825C12"/>
    <w:rsid w:val="00825D0F"/>
    <w:rsid w:val="00826315"/>
    <w:rsid w:val="00827262"/>
    <w:rsid w:val="0082748D"/>
    <w:rsid w:val="00827CDD"/>
    <w:rsid w:val="008300E4"/>
    <w:rsid w:val="00830320"/>
    <w:rsid w:val="00830B25"/>
    <w:rsid w:val="008315B3"/>
    <w:rsid w:val="00831CAA"/>
    <w:rsid w:val="00832598"/>
    <w:rsid w:val="00832B00"/>
    <w:rsid w:val="00833242"/>
    <w:rsid w:val="00833A20"/>
    <w:rsid w:val="00833A76"/>
    <w:rsid w:val="00833D15"/>
    <w:rsid w:val="0083478C"/>
    <w:rsid w:val="00834F6F"/>
    <w:rsid w:val="0083550B"/>
    <w:rsid w:val="008359E4"/>
    <w:rsid w:val="00835E86"/>
    <w:rsid w:val="00835EB6"/>
    <w:rsid w:val="008360B5"/>
    <w:rsid w:val="008369CD"/>
    <w:rsid w:val="00836BB7"/>
    <w:rsid w:val="0084025F"/>
    <w:rsid w:val="00840792"/>
    <w:rsid w:val="00840840"/>
    <w:rsid w:val="00840BD4"/>
    <w:rsid w:val="008416D9"/>
    <w:rsid w:val="00841772"/>
    <w:rsid w:val="00841E3F"/>
    <w:rsid w:val="00842414"/>
    <w:rsid w:val="00842602"/>
    <w:rsid w:val="0084431E"/>
    <w:rsid w:val="00844783"/>
    <w:rsid w:val="00844C69"/>
    <w:rsid w:val="008455BE"/>
    <w:rsid w:val="00845803"/>
    <w:rsid w:val="00845CB6"/>
    <w:rsid w:val="00845E94"/>
    <w:rsid w:val="008464CA"/>
    <w:rsid w:val="00846D04"/>
    <w:rsid w:val="00850331"/>
    <w:rsid w:val="00850E4B"/>
    <w:rsid w:val="00850EC2"/>
    <w:rsid w:val="00850FDA"/>
    <w:rsid w:val="0085103F"/>
    <w:rsid w:val="008518D2"/>
    <w:rsid w:val="00852D2C"/>
    <w:rsid w:val="00852F22"/>
    <w:rsid w:val="00854254"/>
    <w:rsid w:val="008550EB"/>
    <w:rsid w:val="0085549A"/>
    <w:rsid w:val="00855975"/>
    <w:rsid w:val="00856A36"/>
    <w:rsid w:val="00856DDD"/>
    <w:rsid w:val="0085767E"/>
    <w:rsid w:val="00857690"/>
    <w:rsid w:val="00857CA0"/>
    <w:rsid w:val="00857F27"/>
    <w:rsid w:val="00860058"/>
    <w:rsid w:val="00860834"/>
    <w:rsid w:val="00860E95"/>
    <w:rsid w:val="00860FAD"/>
    <w:rsid w:val="00861F59"/>
    <w:rsid w:val="008621F2"/>
    <w:rsid w:val="008625BC"/>
    <w:rsid w:val="00862F12"/>
    <w:rsid w:val="0086333C"/>
    <w:rsid w:val="00863879"/>
    <w:rsid w:val="00863D47"/>
    <w:rsid w:val="008642CA"/>
    <w:rsid w:val="00864C5A"/>
    <w:rsid w:val="00865F3A"/>
    <w:rsid w:val="008660D1"/>
    <w:rsid w:val="00866101"/>
    <w:rsid w:val="00866ACB"/>
    <w:rsid w:val="0086784C"/>
    <w:rsid w:val="00867D9B"/>
    <w:rsid w:val="008709BE"/>
    <w:rsid w:val="00870B15"/>
    <w:rsid w:val="00870B5E"/>
    <w:rsid w:val="00870F76"/>
    <w:rsid w:val="00871667"/>
    <w:rsid w:val="00871828"/>
    <w:rsid w:val="00871DD7"/>
    <w:rsid w:val="008720AE"/>
    <w:rsid w:val="0087252B"/>
    <w:rsid w:val="00872B5D"/>
    <w:rsid w:val="00872C39"/>
    <w:rsid w:val="008732B4"/>
    <w:rsid w:val="008739FD"/>
    <w:rsid w:val="00873CC2"/>
    <w:rsid w:val="008745C2"/>
    <w:rsid w:val="008752B4"/>
    <w:rsid w:val="00875E14"/>
    <w:rsid w:val="00875F7F"/>
    <w:rsid w:val="00876248"/>
    <w:rsid w:val="008762FE"/>
    <w:rsid w:val="0087687C"/>
    <w:rsid w:val="00877A72"/>
    <w:rsid w:val="00877B88"/>
    <w:rsid w:val="00877D4B"/>
    <w:rsid w:val="008801A9"/>
    <w:rsid w:val="008807E7"/>
    <w:rsid w:val="00880D6A"/>
    <w:rsid w:val="00880D72"/>
    <w:rsid w:val="00881F48"/>
    <w:rsid w:val="00882437"/>
    <w:rsid w:val="00882F18"/>
    <w:rsid w:val="008837B6"/>
    <w:rsid w:val="00883D43"/>
    <w:rsid w:val="008843C0"/>
    <w:rsid w:val="008848E6"/>
    <w:rsid w:val="00884CC0"/>
    <w:rsid w:val="00885199"/>
    <w:rsid w:val="00885AD4"/>
    <w:rsid w:val="00885BC7"/>
    <w:rsid w:val="0088617B"/>
    <w:rsid w:val="00886471"/>
    <w:rsid w:val="00886DC9"/>
    <w:rsid w:val="00886EDF"/>
    <w:rsid w:val="00887DC3"/>
    <w:rsid w:val="00887DC8"/>
    <w:rsid w:val="0089010C"/>
    <w:rsid w:val="00890EC7"/>
    <w:rsid w:val="00891825"/>
    <w:rsid w:val="00891AEB"/>
    <w:rsid w:val="00892E5C"/>
    <w:rsid w:val="00893023"/>
    <w:rsid w:val="008934DE"/>
    <w:rsid w:val="008936EE"/>
    <w:rsid w:val="00893F41"/>
    <w:rsid w:val="00893FDC"/>
    <w:rsid w:val="008940BD"/>
    <w:rsid w:val="008940DA"/>
    <w:rsid w:val="00894558"/>
    <w:rsid w:val="00894FAF"/>
    <w:rsid w:val="008953B2"/>
    <w:rsid w:val="008961BD"/>
    <w:rsid w:val="00897B84"/>
    <w:rsid w:val="008A0144"/>
    <w:rsid w:val="008A0443"/>
    <w:rsid w:val="008A05A8"/>
    <w:rsid w:val="008A0AF3"/>
    <w:rsid w:val="008A0BF6"/>
    <w:rsid w:val="008A1068"/>
    <w:rsid w:val="008A239F"/>
    <w:rsid w:val="008A25D0"/>
    <w:rsid w:val="008A2AA0"/>
    <w:rsid w:val="008A2CEA"/>
    <w:rsid w:val="008A3ACB"/>
    <w:rsid w:val="008A3AFA"/>
    <w:rsid w:val="008A3F22"/>
    <w:rsid w:val="008A4AA8"/>
    <w:rsid w:val="008A4C4B"/>
    <w:rsid w:val="008A4DBD"/>
    <w:rsid w:val="008A5606"/>
    <w:rsid w:val="008A644A"/>
    <w:rsid w:val="008A6AC5"/>
    <w:rsid w:val="008A6EED"/>
    <w:rsid w:val="008A79F0"/>
    <w:rsid w:val="008A7EB2"/>
    <w:rsid w:val="008B015B"/>
    <w:rsid w:val="008B065B"/>
    <w:rsid w:val="008B0D0E"/>
    <w:rsid w:val="008B12DA"/>
    <w:rsid w:val="008B28D4"/>
    <w:rsid w:val="008B2AAD"/>
    <w:rsid w:val="008B3533"/>
    <w:rsid w:val="008B4210"/>
    <w:rsid w:val="008B4B92"/>
    <w:rsid w:val="008B5003"/>
    <w:rsid w:val="008B5456"/>
    <w:rsid w:val="008B6293"/>
    <w:rsid w:val="008B6FB8"/>
    <w:rsid w:val="008C0E21"/>
    <w:rsid w:val="008C0ED5"/>
    <w:rsid w:val="008C1106"/>
    <w:rsid w:val="008C18B5"/>
    <w:rsid w:val="008C24BA"/>
    <w:rsid w:val="008C272A"/>
    <w:rsid w:val="008C3086"/>
    <w:rsid w:val="008C3B5C"/>
    <w:rsid w:val="008C4055"/>
    <w:rsid w:val="008C41A0"/>
    <w:rsid w:val="008C449B"/>
    <w:rsid w:val="008C5407"/>
    <w:rsid w:val="008C54D1"/>
    <w:rsid w:val="008C56EB"/>
    <w:rsid w:val="008C6442"/>
    <w:rsid w:val="008C6B21"/>
    <w:rsid w:val="008C6D2F"/>
    <w:rsid w:val="008C6E43"/>
    <w:rsid w:val="008C6EF7"/>
    <w:rsid w:val="008C712F"/>
    <w:rsid w:val="008C7A5B"/>
    <w:rsid w:val="008C7D43"/>
    <w:rsid w:val="008D0822"/>
    <w:rsid w:val="008D0905"/>
    <w:rsid w:val="008D111D"/>
    <w:rsid w:val="008D1B90"/>
    <w:rsid w:val="008D23B0"/>
    <w:rsid w:val="008D2493"/>
    <w:rsid w:val="008D2890"/>
    <w:rsid w:val="008D296C"/>
    <w:rsid w:val="008D3D81"/>
    <w:rsid w:val="008D4064"/>
    <w:rsid w:val="008D5900"/>
    <w:rsid w:val="008D5BC8"/>
    <w:rsid w:val="008D5C7D"/>
    <w:rsid w:val="008D6CF2"/>
    <w:rsid w:val="008D70A2"/>
    <w:rsid w:val="008D71FB"/>
    <w:rsid w:val="008D7A65"/>
    <w:rsid w:val="008E036B"/>
    <w:rsid w:val="008E0625"/>
    <w:rsid w:val="008E125F"/>
    <w:rsid w:val="008E1A32"/>
    <w:rsid w:val="008E1B15"/>
    <w:rsid w:val="008E1CC7"/>
    <w:rsid w:val="008E269F"/>
    <w:rsid w:val="008E26FB"/>
    <w:rsid w:val="008E296F"/>
    <w:rsid w:val="008E2979"/>
    <w:rsid w:val="008E2B92"/>
    <w:rsid w:val="008E2D85"/>
    <w:rsid w:val="008E337A"/>
    <w:rsid w:val="008E42B6"/>
    <w:rsid w:val="008E4A77"/>
    <w:rsid w:val="008E4BBC"/>
    <w:rsid w:val="008E4CFD"/>
    <w:rsid w:val="008E5426"/>
    <w:rsid w:val="008E542C"/>
    <w:rsid w:val="008E551C"/>
    <w:rsid w:val="008E56AC"/>
    <w:rsid w:val="008E5902"/>
    <w:rsid w:val="008E6089"/>
    <w:rsid w:val="008E625F"/>
    <w:rsid w:val="008E692B"/>
    <w:rsid w:val="008E6B96"/>
    <w:rsid w:val="008E6E5E"/>
    <w:rsid w:val="008E7083"/>
    <w:rsid w:val="008E7A0B"/>
    <w:rsid w:val="008F00D4"/>
    <w:rsid w:val="008F01BF"/>
    <w:rsid w:val="008F023F"/>
    <w:rsid w:val="008F0A6F"/>
    <w:rsid w:val="008F0BE0"/>
    <w:rsid w:val="008F0EA2"/>
    <w:rsid w:val="008F102C"/>
    <w:rsid w:val="008F2A88"/>
    <w:rsid w:val="008F3E73"/>
    <w:rsid w:val="008F3F47"/>
    <w:rsid w:val="008F56E0"/>
    <w:rsid w:val="008F640B"/>
    <w:rsid w:val="008F653C"/>
    <w:rsid w:val="008F6EE6"/>
    <w:rsid w:val="008F71DD"/>
    <w:rsid w:val="008F736D"/>
    <w:rsid w:val="008F7B64"/>
    <w:rsid w:val="008F7BC8"/>
    <w:rsid w:val="008F7C80"/>
    <w:rsid w:val="008F7DB4"/>
    <w:rsid w:val="0090029F"/>
    <w:rsid w:val="00901118"/>
    <w:rsid w:val="0090122A"/>
    <w:rsid w:val="00901D1D"/>
    <w:rsid w:val="00901F60"/>
    <w:rsid w:val="00901F8F"/>
    <w:rsid w:val="00902E68"/>
    <w:rsid w:val="00902EE6"/>
    <w:rsid w:val="00903081"/>
    <w:rsid w:val="00904914"/>
    <w:rsid w:val="00904D4A"/>
    <w:rsid w:val="00905E80"/>
    <w:rsid w:val="00905E89"/>
    <w:rsid w:val="00906805"/>
    <w:rsid w:val="00906A02"/>
    <w:rsid w:val="00906AAA"/>
    <w:rsid w:val="00906E89"/>
    <w:rsid w:val="00907236"/>
    <w:rsid w:val="009076E6"/>
    <w:rsid w:val="00910BD3"/>
    <w:rsid w:val="00910CE4"/>
    <w:rsid w:val="00911181"/>
    <w:rsid w:val="00911A70"/>
    <w:rsid w:val="00912434"/>
    <w:rsid w:val="0091247E"/>
    <w:rsid w:val="00912487"/>
    <w:rsid w:val="0091269C"/>
    <w:rsid w:val="00912756"/>
    <w:rsid w:val="00912C79"/>
    <w:rsid w:val="00912DDB"/>
    <w:rsid w:val="0091347F"/>
    <w:rsid w:val="009141C1"/>
    <w:rsid w:val="009148A7"/>
    <w:rsid w:val="00915A4C"/>
    <w:rsid w:val="0091639E"/>
    <w:rsid w:val="00916D99"/>
    <w:rsid w:val="0091702C"/>
    <w:rsid w:val="009171C0"/>
    <w:rsid w:val="00917222"/>
    <w:rsid w:val="00917F46"/>
    <w:rsid w:val="00920129"/>
    <w:rsid w:val="00920510"/>
    <w:rsid w:val="009208C1"/>
    <w:rsid w:val="00920D02"/>
    <w:rsid w:val="009210B0"/>
    <w:rsid w:val="00921396"/>
    <w:rsid w:val="009226D0"/>
    <w:rsid w:val="00922962"/>
    <w:rsid w:val="00922FA8"/>
    <w:rsid w:val="00923CAD"/>
    <w:rsid w:val="00923CED"/>
    <w:rsid w:val="00925156"/>
    <w:rsid w:val="00925C89"/>
    <w:rsid w:val="009260CA"/>
    <w:rsid w:val="009267B5"/>
    <w:rsid w:val="009276CC"/>
    <w:rsid w:val="00927F1B"/>
    <w:rsid w:val="00927FB2"/>
    <w:rsid w:val="0093024A"/>
    <w:rsid w:val="00930669"/>
    <w:rsid w:val="009309D5"/>
    <w:rsid w:val="00930D34"/>
    <w:rsid w:val="0093116A"/>
    <w:rsid w:val="00931183"/>
    <w:rsid w:val="009318F8"/>
    <w:rsid w:val="00932D85"/>
    <w:rsid w:val="009334D7"/>
    <w:rsid w:val="00934D6B"/>
    <w:rsid w:val="00934FE6"/>
    <w:rsid w:val="009350A1"/>
    <w:rsid w:val="009363D6"/>
    <w:rsid w:val="0093695F"/>
    <w:rsid w:val="00936A0F"/>
    <w:rsid w:val="00936A77"/>
    <w:rsid w:val="00936BF8"/>
    <w:rsid w:val="00937FFA"/>
    <w:rsid w:val="00940087"/>
    <w:rsid w:val="009405BA"/>
    <w:rsid w:val="0094117D"/>
    <w:rsid w:val="009414B0"/>
    <w:rsid w:val="00941ADB"/>
    <w:rsid w:val="00941D1E"/>
    <w:rsid w:val="00941E25"/>
    <w:rsid w:val="00942888"/>
    <w:rsid w:val="009429F4"/>
    <w:rsid w:val="00942BCC"/>
    <w:rsid w:val="00942CD4"/>
    <w:rsid w:val="00943311"/>
    <w:rsid w:val="00943358"/>
    <w:rsid w:val="00943990"/>
    <w:rsid w:val="009445E1"/>
    <w:rsid w:val="009447DA"/>
    <w:rsid w:val="009448BB"/>
    <w:rsid w:val="0094514A"/>
    <w:rsid w:val="0094570F"/>
    <w:rsid w:val="00945D75"/>
    <w:rsid w:val="00946105"/>
    <w:rsid w:val="00946234"/>
    <w:rsid w:val="009470CB"/>
    <w:rsid w:val="0095042F"/>
    <w:rsid w:val="009516E0"/>
    <w:rsid w:val="009516FA"/>
    <w:rsid w:val="00951BE1"/>
    <w:rsid w:val="00951D3E"/>
    <w:rsid w:val="009527B1"/>
    <w:rsid w:val="009528C9"/>
    <w:rsid w:val="00952980"/>
    <w:rsid w:val="00952BC5"/>
    <w:rsid w:val="00953C4D"/>
    <w:rsid w:val="00953F67"/>
    <w:rsid w:val="009549A4"/>
    <w:rsid w:val="00955432"/>
    <w:rsid w:val="00955486"/>
    <w:rsid w:val="00955D82"/>
    <w:rsid w:val="0095622B"/>
    <w:rsid w:val="00957DD7"/>
    <w:rsid w:val="00960BB3"/>
    <w:rsid w:val="00960F07"/>
    <w:rsid w:val="00962771"/>
    <w:rsid w:val="00963227"/>
    <w:rsid w:val="00963CC0"/>
    <w:rsid w:val="009646F3"/>
    <w:rsid w:val="00965ACB"/>
    <w:rsid w:val="009661E1"/>
    <w:rsid w:val="0096674E"/>
    <w:rsid w:val="00970238"/>
    <w:rsid w:val="00970790"/>
    <w:rsid w:val="00970B07"/>
    <w:rsid w:val="00971276"/>
    <w:rsid w:val="00972093"/>
    <w:rsid w:val="00973433"/>
    <w:rsid w:val="00973BAA"/>
    <w:rsid w:val="00974A32"/>
    <w:rsid w:val="00974A88"/>
    <w:rsid w:val="00974EE4"/>
    <w:rsid w:val="00975281"/>
    <w:rsid w:val="0097586F"/>
    <w:rsid w:val="00975F58"/>
    <w:rsid w:val="009762F0"/>
    <w:rsid w:val="00976CFA"/>
    <w:rsid w:val="009779D0"/>
    <w:rsid w:val="0098097F"/>
    <w:rsid w:val="00980A8F"/>
    <w:rsid w:val="0098114C"/>
    <w:rsid w:val="0098130D"/>
    <w:rsid w:val="00982273"/>
    <w:rsid w:val="009827B6"/>
    <w:rsid w:val="009829B5"/>
    <w:rsid w:val="00983727"/>
    <w:rsid w:val="009839E4"/>
    <w:rsid w:val="00983E4F"/>
    <w:rsid w:val="009846BF"/>
    <w:rsid w:val="0098527C"/>
    <w:rsid w:val="009859AF"/>
    <w:rsid w:val="009860F2"/>
    <w:rsid w:val="00986421"/>
    <w:rsid w:val="00987140"/>
    <w:rsid w:val="009871A4"/>
    <w:rsid w:val="009874B1"/>
    <w:rsid w:val="00987F94"/>
    <w:rsid w:val="009907A3"/>
    <w:rsid w:val="009907B2"/>
    <w:rsid w:val="00990A10"/>
    <w:rsid w:val="00990B08"/>
    <w:rsid w:val="00990B12"/>
    <w:rsid w:val="00990CC8"/>
    <w:rsid w:val="00990D88"/>
    <w:rsid w:val="009919C2"/>
    <w:rsid w:val="00991E63"/>
    <w:rsid w:val="00991FB7"/>
    <w:rsid w:val="009925DA"/>
    <w:rsid w:val="009927A4"/>
    <w:rsid w:val="00992F37"/>
    <w:rsid w:val="00993371"/>
    <w:rsid w:val="009937C2"/>
    <w:rsid w:val="00993D1E"/>
    <w:rsid w:val="0099452E"/>
    <w:rsid w:val="009946CF"/>
    <w:rsid w:val="00994F8A"/>
    <w:rsid w:val="009950C7"/>
    <w:rsid w:val="0099667A"/>
    <w:rsid w:val="00996B0E"/>
    <w:rsid w:val="0099796B"/>
    <w:rsid w:val="00997AAF"/>
    <w:rsid w:val="009A049A"/>
    <w:rsid w:val="009A0551"/>
    <w:rsid w:val="009A0F84"/>
    <w:rsid w:val="009A1E42"/>
    <w:rsid w:val="009A1FA2"/>
    <w:rsid w:val="009A1FBE"/>
    <w:rsid w:val="009A22DC"/>
    <w:rsid w:val="009A2315"/>
    <w:rsid w:val="009A2AAF"/>
    <w:rsid w:val="009A2C85"/>
    <w:rsid w:val="009A2C86"/>
    <w:rsid w:val="009A3C0B"/>
    <w:rsid w:val="009A3F21"/>
    <w:rsid w:val="009A403A"/>
    <w:rsid w:val="009A424B"/>
    <w:rsid w:val="009A43BB"/>
    <w:rsid w:val="009A5AD0"/>
    <w:rsid w:val="009A5F03"/>
    <w:rsid w:val="009A66F1"/>
    <w:rsid w:val="009A6710"/>
    <w:rsid w:val="009A7037"/>
    <w:rsid w:val="009A7CB2"/>
    <w:rsid w:val="009A7F1C"/>
    <w:rsid w:val="009B0293"/>
    <w:rsid w:val="009B10A1"/>
    <w:rsid w:val="009B1820"/>
    <w:rsid w:val="009B2212"/>
    <w:rsid w:val="009B2357"/>
    <w:rsid w:val="009B26F2"/>
    <w:rsid w:val="009B3736"/>
    <w:rsid w:val="009B3958"/>
    <w:rsid w:val="009B3DA0"/>
    <w:rsid w:val="009B3FEF"/>
    <w:rsid w:val="009B41F1"/>
    <w:rsid w:val="009B4AEE"/>
    <w:rsid w:val="009B57CE"/>
    <w:rsid w:val="009B660D"/>
    <w:rsid w:val="009B76A3"/>
    <w:rsid w:val="009B7D80"/>
    <w:rsid w:val="009C07EF"/>
    <w:rsid w:val="009C0D5B"/>
    <w:rsid w:val="009C16F0"/>
    <w:rsid w:val="009C19A0"/>
    <w:rsid w:val="009C1C80"/>
    <w:rsid w:val="009C1ECE"/>
    <w:rsid w:val="009C2738"/>
    <w:rsid w:val="009C274D"/>
    <w:rsid w:val="009C2B0B"/>
    <w:rsid w:val="009C31E2"/>
    <w:rsid w:val="009C3339"/>
    <w:rsid w:val="009C3A1C"/>
    <w:rsid w:val="009C420F"/>
    <w:rsid w:val="009C4760"/>
    <w:rsid w:val="009C4F4B"/>
    <w:rsid w:val="009C50A6"/>
    <w:rsid w:val="009C50F4"/>
    <w:rsid w:val="009C5460"/>
    <w:rsid w:val="009C5AA3"/>
    <w:rsid w:val="009C601B"/>
    <w:rsid w:val="009C6183"/>
    <w:rsid w:val="009C678E"/>
    <w:rsid w:val="009C6E7E"/>
    <w:rsid w:val="009D0666"/>
    <w:rsid w:val="009D2B83"/>
    <w:rsid w:val="009D3747"/>
    <w:rsid w:val="009D386B"/>
    <w:rsid w:val="009D45CB"/>
    <w:rsid w:val="009D4C74"/>
    <w:rsid w:val="009D4EC6"/>
    <w:rsid w:val="009D5825"/>
    <w:rsid w:val="009D650F"/>
    <w:rsid w:val="009D65D2"/>
    <w:rsid w:val="009D6ABF"/>
    <w:rsid w:val="009D7B68"/>
    <w:rsid w:val="009D7F44"/>
    <w:rsid w:val="009E0A88"/>
    <w:rsid w:val="009E0E00"/>
    <w:rsid w:val="009E1123"/>
    <w:rsid w:val="009E14D6"/>
    <w:rsid w:val="009E1730"/>
    <w:rsid w:val="009E1DD1"/>
    <w:rsid w:val="009E25A7"/>
    <w:rsid w:val="009E27C0"/>
    <w:rsid w:val="009E285A"/>
    <w:rsid w:val="009E2AEE"/>
    <w:rsid w:val="009E2D57"/>
    <w:rsid w:val="009E2EB6"/>
    <w:rsid w:val="009E326E"/>
    <w:rsid w:val="009E3645"/>
    <w:rsid w:val="009E3E45"/>
    <w:rsid w:val="009E4152"/>
    <w:rsid w:val="009E41BB"/>
    <w:rsid w:val="009E45E7"/>
    <w:rsid w:val="009E4836"/>
    <w:rsid w:val="009E4AC2"/>
    <w:rsid w:val="009E4B4C"/>
    <w:rsid w:val="009E4CA4"/>
    <w:rsid w:val="009E4DDD"/>
    <w:rsid w:val="009E4F4B"/>
    <w:rsid w:val="009E58A3"/>
    <w:rsid w:val="009E5A57"/>
    <w:rsid w:val="009E5D1A"/>
    <w:rsid w:val="009E5FC0"/>
    <w:rsid w:val="009E607A"/>
    <w:rsid w:val="009E6326"/>
    <w:rsid w:val="009E6A10"/>
    <w:rsid w:val="009E6C0B"/>
    <w:rsid w:val="009E7097"/>
    <w:rsid w:val="009E7D2C"/>
    <w:rsid w:val="009E7D61"/>
    <w:rsid w:val="009E7F25"/>
    <w:rsid w:val="009E7F3A"/>
    <w:rsid w:val="009F0677"/>
    <w:rsid w:val="009F09A7"/>
    <w:rsid w:val="009F0BDC"/>
    <w:rsid w:val="009F0FD8"/>
    <w:rsid w:val="009F11F1"/>
    <w:rsid w:val="009F15C5"/>
    <w:rsid w:val="009F16FD"/>
    <w:rsid w:val="009F1C1B"/>
    <w:rsid w:val="009F1DFF"/>
    <w:rsid w:val="009F1E08"/>
    <w:rsid w:val="009F260C"/>
    <w:rsid w:val="009F2B45"/>
    <w:rsid w:val="009F33FC"/>
    <w:rsid w:val="009F4920"/>
    <w:rsid w:val="009F4A14"/>
    <w:rsid w:val="009F60B5"/>
    <w:rsid w:val="009F66A8"/>
    <w:rsid w:val="009F6A41"/>
    <w:rsid w:val="009F6CB9"/>
    <w:rsid w:val="009F72BF"/>
    <w:rsid w:val="009F7879"/>
    <w:rsid w:val="00A005C5"/>
    <w:rsid w:val="00A017EF"/>
    <w:rsid w:val="00A02601"/>
    <w:rsid w:val="00A02EC7"/>
    <w:rsid w:val="00A02F86"/>
    <w:rsid w:val="00A0320C"/>
    <w:rsid w:val="00A03A83"/>
    <w:rsid w:val="00A03B69"/>
    <w:rsid w:val="00A03CF0"/>
    <w:rsid w:val="00A03E84"/>
    <w:rsid w:val="00A04148"/>
    <w:rsid w:val="00A04B36"/>
    <w:rsid w:val="00A052D3"/>
    <w:rsid w:val="00A067EA"/>
    <w:rsid w:val="00A06F9A"/>
    <w:rsid w:val="00A0730F"/>
    <w:rsid w:val="00A07B25"/>
    <w:rsid w:val="00A07BAC"/>
    <w:rsid w:val="00A07FD4"/>
    <w:rsid w:val="00A101EE"/>
    <w:rsid w:val="00A108A4"/>
    <w:rsid w:val="00A10993"/>
    <w:rsid w:val="00A10F8C"/>
    <w:rsid w:val="00A11C01"/>
    <w:rsid w:val="00A11D16"/>
    <w:rsid w:val="00A12DE5"/>
    <w:rsid w:val="00A1318C"/>
    <w:rsid w:val="00A1432F"/>
    <w:rsid w:val="00A14BA8"/>
    <w:rsid w:val="00A14CAC"/>
    <w:rsid w:val="00A152BC"/>
    <w:rsid w:val="00A1571E"/>
    <w:rsid w:val="00A15825"/>
    <w:rsid w:val="00A16A47"/>
    <w:rsid w:val="00A17B3A"/>
    <w:rsid w:val="00A2043A"/>
    <w:rsid w:val="00A20630"/>
    <w:rsid w:val="00A20797"/>
    <w:rsid w:val="00A20B3F"/>
    <w:rsid w:val="00A20E73"/>
    <w:rsid w:val="00A21349"/>
    <w:rsid w:val="00A2139D"/>
    <w:rsid w:val="00A21446"/>
    <w:rsid w:val="00A22743"/>
    <w:rsid w:val="00A2289F"/>
    <w:rsid w:val="00A22902"/>
    <w:rsid w:val="00A2365C"/>
    <w:rsid w:val="00A2475D"/>
    <w:rsid w:val="00A25712"/>
    <w:rsid w:val="00A2586F"/>
    <w:rsid w:val="00A25897"/>
    <w:rsid w:val="00A267D1"/>
    <w:rsid w:val="00A26B08"/>
    <w:rsid w:val="00A26B27"/>
    <w:rsid w:val="00A26BB9"/>
    <w:rsid w:val="00A271A9"/>
    <w:rsid w:val="00A27CCF"/>
    <w:rsid w:val="00A305EB"/>
    <w:rsid w:val="00A30791"/>
    <w:rsid w:val="00A30972"/>
    <w:rsid w:val="00A3143C"/>
    <w:rsid w:val="00A317BF"/>
    <w:rsid w:val="00A31981"/>
    <w:rsid w:val="00A32BF4"/>
    <w:rsid w:val="00A32D7B"/>
    <w:rsid w:val="00A337CB"/>
    <w:rsid w:val="00A34147"/>
    <w:rsid w:val="00A346FE"/>
    <w:rsid w:val="00A34B7D"/>
    <w:rsid w:val="00A34E2C"/>
    <w:rsid w:val="00A35055"/>
    <w:rsid w:val="00A353E8"/>
    <w:rsid w:val="00A35C0D"/>
    <w:rsid w:val="00A35CC1"/>
    <w:rsid w:val="00A35D31"/>
    <w:rsid w:val="00A35DEF"/>
    <w:rsid w:val="00A35FF9"/>
    <w:rsid w:val="00A36916"/>
    <w:rsid w:val="00A36D02"/>
    <w:rsid w:val="00A37162"/>
    <w:rsid w:val="00A3723E"/>
    <w:rsid w:val="00A37671"/>
    <w:rsid w:val="00A3775E"/>
    <w:rsid w:val="00A37781"/>
    <w:rsid w:val="00A379BC"/>
    <w:rsid w:val="00A400F6"/>
    <w:rsid w:val="00A40BB1"/>
    <w:rsid w:val="00A41461"/>
    <w:rsid w:val="00A41BF8"/>
    <w:rsid w:val="00A41E92"/>
    <w:rsid w:val="00A42980"/>
    <w:rsid w:val="00A42FC1"/>
    <w:rsid w:val="00A43C11"/>
    <w:rsid w:val="00A449F1"/>
    <w:rsid w:val="00A455A5"/>
    <w:rsid w:val="00A460B3"/>
    <w:rsid w:val="00A46798"/>
    <w:rsid w:val="00A467CA"/>
    <w:rsid w:val="00A46AD7"/>
    <w:rsid w:val="00A46B97"/>
    <w:rsid w:val="00A47280"/>
    <w:rsid w:val="00A47935"/>
    <w:rsid w:val="00A50B1C"/>
    <w:rsid w:val="00A50DE0"/>
    <w:rsid w:val="00A51408"/>
    <w:rsid w:val="00A5174D"/>
    <w:rsid w:val="00A521B9"/>
    <w:rsid w:val="00A534D6"/>
    <w:rsid w:val="00A5384E"/>
    <w:rsid w:val="00A5396A"/>
    <w:rsid w:val="00A53B1B"/>
    <w:rsid w:val="00A5412D"/>
    <w:rsid w:val="00A5441A"/>
    <w:rsid w:val="00A54655"/>
    <w:rsid w:val="00A547D6"/>
    <w:rsid w:val="00A55173"/>
    <w:rsid w:val="00A5569B"/>
    <w:rsid w:val="00A5602F"/>
    <w:rsid w:val="00A56878"/>
    <w:rsid w:val="00A57657"/>
    <w:rsid w:val="00A57865"/>
    <w:rsid w:val="00A57DFC"/>
    <w:rsid w:val="00A57E6B"/>
    <w:rsid w:val="00A6071E"/>
    <w:rsid w:val="00A610AD"/>
    <w:rsid w:val="00A6170B"/>
    <w:rsid w:val="00A62528"/>
    <w:rsid w:val="00A637C0"/>
    <w:rsid w:val="00A63F9C"/>
    <w:rsid w:val="00A642E0"/>
    <w:rsid w:val="00A647F8"/>
    <w:rsid w:val="00A6484B"/>
    <w:rsid w:val="00A6491B"/>
    <w:rsid w:val="00A650A5"/>
    <w:rsid w:val="00A664E6"/>
    <w:rsid w:val="00A667A5"/>
    <w:rsid w:val="00A66CF1"/>
    <w:rsid w:val="00A67385"/>
    <w:rsid w:val="00A67486"/>
    <w:rsid w:val="00A6756E"/>
    <w:rsid w:val="00A67B9A"/>
    <w:rsid w:val="00A7018A"/>
    <w:rsid w:val="00A70318"/>
    <w:rsid w:val="00A70877"/>
    <w:rsid w:val="00A7088F"/>
    <w:rsid w:val="00A70F75"/>
    <w:rsid w:val="00A71253"/>
    <w:rsid w:val="00A7149C"/>
    <w:rsid w:val="00A7185D"/>
    <w:rsid w:val="00A71AB2"/>
    <w:rsid w:val="00A72F04"/>
    <w:rsid w:val="00A738F8"/>
    <w:rsid w:val="00A74905"/>
    <w:rsid w:val="00A74A78"/>
    <w:rsid w:val="00A74B52"/>
    <w:rsid w:val="00A74C01"/>
    <w:rsid w:val="00A757CF"/>
    <w:rsid w:val="00A75B81"/>
    <w:rsid w:val="00A7604E"/>
    <w:rsid w:val="00A774D0"/>
    <w:rsid w:val="00A77AFD"/>
    <w:rsid w:val="00A803AD"/>
    <w:rsid w:val="00A80AB0"/>
    <w:rsid w:val="00A818AC"/>
    <w:rsid w:val="00A82442"/>
    <w:rsid w:val="00A82DC3"/>
    <w:rsid w:val="00A83D94"/>
    <w:rsid w:val="00A84AC9"/>
    <w:rsid w:val="00A84BCC"/>
    <w:rsid w:val="00A86466"/>
    <w:rsid w:val="00A8777E"/>
    <w:rsid w:val="00A87805"/>
    <w:rsid w:val="00A90B74"/>
    <w:rsid w:val="00A90BB9"/>
    <w:rsid w:val="00A90BBA"/>
    <w:rsid w:val="00A9152F"/>
    <w:rsid w:val="00A9271F"/>
    <w:rsid w:val="00A93D87"/>
    <w:rsid w:val="00A94230"/>
    <w:rsid w:val="00A9428A"/>
    <w:rsid w:val="00A951DB"/>
    <w:rsid w:val="00A95449"/>
    <w:rsid w:val="00A954CF"/>
    <w:rsid w:val="00A9559E"/>
    <w:rsid w:val="00A95658"/>
    <w:rsid w:val="00A95F73"/>
    <w:rsid w:val="00A96134"/>
    <w:rsid w:val="00A965BC"/>
    <w:rsid w:val="00A969AC"/>
    <w:rsid w:val="00A969B1"/>
    <w:rsid w:val="00A96F1C"/>
    <w:rsid w:val="00A973D7"/>
    <w:rsid w:val="00A97A0B"/>
    <w:rsid w:val="00AA0D8A"/>
    <w:rsid w:val="00AA12A4"/>
    <w:rsid w:val="00AA14C9"/>
    <w:rsid w:val="00AA1D74"/>
    <w:rsid w:val="00AA1E91"/>
    <w:rsid w:val="00AA3883"/>
    <w:rsid w:val="00AA45E7"/>
    <w:rsid w:val="00AA6212"/>
    <w:rsid w:val="00AA67DB"/>
    <w:rsid w:val="00AA6F85"/>
    <w:rsid w:val="00AA7F5C"/>
    <w:rsid w:val="00AB0155"/>
    <w:rsid w:val="00AB0326"/>
    <w:rsid w:val="00AB0356"/>
    <w:rsid w:val="00AB07CF"/>
    <w:rsid w:val="00AB0FA1"/>
    <w:rsid w:val="00AB1577"/>
    <w:rsid w:val="00AB1593"/>
    <w:rsid w:val="00AB164F"/>
    <w:rsid w:val="00AB1772"/>
    <w:rsid w:val="00AB1898"/>
    <w:rsid w:val="00AB1B5C"/>
    <w:rsid w:val="00AB1BF9"/>
    <w:rsid w:val="00AB21FE"/>
    <w:rsid w:val="00AB260F"/>
    <w:rsid w:val="00AB2DF7"/>
    <w:rsid w:val="00AB2FFB"/>
    <w:rsid w:val="00AB3B4B"/>
    <w:rsid w:val="00AB4E24"/>
    <w:rsid w:val="00AB534B"/>
    <w:rsid w:val="00AB5826"/>
    <w:rsid w:val="00AB5F30"/>
    <w:rsid w:val="00AB67FB"/>
    <w:rsid w:val="00AB6918"/>
    <w:rsid w:val="00AB6EC8"/>
    <w:rsid w:val="00AB74E2"/>
    <w:rsid w:val="00AB7A0B"/>
    <w:rsid w:val="00AB7E78"/>
    <w:rsid w:val="00AC0233"/>
    <w:rsid w:val="00AC0D6C"/>
    <w:rsid w:val="00AC0EB8"/>
    <w:rsid w:val="00AC1570"/>
    <w:rsid w:val="00AC20B7"/>
    <w:rsid w:val="00AC22DA"/>
    <w:rsid w:val="00AC236C"/>
    <w:rsid w:val="00AC24EC"/>
    <w:rsid w:val="00AC2594"/>
    <w:rsid w:val="00AC2D68"/>
    <w:rsid w:val="00AC3775"/>
    <w:rsid w:val="00AC3AF7"/>
    <w:rsid w:val="00AC4575"/>
    <w:rsid w:val="00AC4650"/>
    <w:rsid w:val="00AC554F"/>
    <w:rsid w:val="00AC56C1"/>
    <w:rsid w:val="00AC5778"/>
    <w:rsid w:val="00AC5E6A"/>
    <w:rsid w:val="00AC648A"/>
    <w:rsid w:val="00AC6C52"/>
    <w:rsid w:val="00AC6D62"/>
    <w:rsid w:val="00AC7C19"/>
    <w:rsid w:val="00AD041F"/>
    <w:rsid w:val="00AD0F81"/>
    <w:rsid w:val="00AD2687"/>
    <w:rsid w:val="00AD288E"/>
    <w:rsid w:val="00AD422D"/>
    <w:rsid w:val="00AD5854"/>
    <w:rsid w:val="00AD5AE6"/>
    <w:rsid w:val="00AD5CD9"/>
    <w:rsid w:val="00AD5E9D"/>
    <w:rsid w:val="00AD7511"/>
    <w:rsid w:val="00AD78E6"/>
    <w:rsid w:val="00AE0219"/>
    <w:rsid w:val="00AE0863"/>
    <w:rsid w:val="00AE0928"/>
    <w:rsid w:val="00AE119A"/>
    <w:rsid w:val="00AE1378"/>
    <w:rsid w:val="00AE1C08"/>
    <w:rsid w:val="00AE2EBB"/>
    <w:rsid w:val="00AE33E5"/>
    <w:rsid w:val="00AE4190"/>
    <w:rsid w:val="00AE458B"/>
    <w:rsid w:val="00AE52E5"/>
    <w:rsid w:val="00AE5C20"/>
    <w:rsid w:val="00AE6C54"/>
    <w:rsid w:val="00AE7275"/>
    <w:rsid w:val="00AE76E6"/>
    <w:rsid w:val="00AF0015"/>
    <w:rsid w:val="00AF06C3"/>
    <w:rsid w:val="00AF09D8"/>
    <w:rsid w:val="00AF0A4C"/>
    <w:rsid w:val="00AF1000"/>
    <w:rsid w:val="00AF131E"/>
    <w:rsid w:val="00AF13ED"/>
    <w:rsid w:val="00AF1B29"/>
    <w:rsid w:val="00AF1C3A"/>
    <w:rsid w:val="00AF24FE"/>
    <w:rsid w:val="00AF2D93"/>
    <w:rsid w:val="00AF3205"/>
    <w:rsid w:val="00AF3808"/>
    <w:rsid w:val="00AF3C84"/>
    <w:rsid w:val="00AF406A"/>
    <w:rsid w:val="00AF440C"/>
    <w:rsid w:val="00AF49F4"/>
    <w:rsid w:val="00AF4E51"/>
    <w:rsid w:val="00AF5CB6"/>
    <w:rsid w:val="00AF6D1C"/>
    <w:rsid w:val="00AF6E91"/>
    <w:rsid w:val="00AF7861"/>
    <w:rsid w:val="00AF7B78"/>
    <w:rsid w:val="00B002A7"/>
    <w:rsid w:val="00B00B7D"/>
    <w:rsid w:val="00B014FF"/>
    <w:rsid w:val="00B01511"/>
    <w:rsid w:val="00B01559"/>
    <w:rsid w:val="00B015AD"/>
    <w:rsid w:val="00B01DDC"/>
    <w:rsid w:val="00B01ED3"/>
    <w:rsid w:val="00B02B65"/>
    <w:rsid w:val="00B02B9F"/>
    <w:rsid w:val="00B02E54"/>
    <w:rsid w:val="00B03724"/>
    <w:rsid w:val="00B039CF"/>
    <w:rsid w:val="00B0401B"/>
    <w:rsid w:val="00B0476F"/>
    <w:rsid w:val="00B04927"/>
    <w:rsid w:val="00B054C3"/>
    <w:rsid w:val="00B05CB6"/>
    <w:rsid w:val="00B06295"/>
    <w:rsid w:val="00B0767F"/>
    <w:rsid w:val="00B07B80"/>
    <w:rsid w:val="00B07D4F"/>
    <w:rsid w:val="00B07DB1"/>
    <w:rsid w:val="00B10029"/>
    <w:rsid w:val="00B1002D"/>
    <w:rsid w:val="00B107D1"/>
    <w:rsid w:val="00B10964"/>
    <w:rsid w:val="00B1140B"/>
    <w:rsid w:val="00B11529"/>
    <w:rsid w:val="00B11602"/>
    <w:rsid w:val="00B13187"/>
    <w:rsid w:val="00B1390B"/>
    <w:rsid w:val="00B13AFE"/>
    <w:rsid w:val="00B149A3"/>
    <w:rsid w:val="00B14D74"/>
    <w:rsid w:val="00B15C00"/>
    <w:rsid w:val="00B15D78"/>
    <w:rsid w:val="00B16DFA"/>
    <w:rsid w:val="00B17073"/>
    <w:rsid w:val="00B175DF"/>
    <w:rsid w:val="00B175F2"/>
    <w:rsid w:val="00B20362"/>
    <w:rsid w:val="00B2041B"/>
    <w:rsid w:val="00B204A4"/>
    <w:rsid w:val="00B211FE"/>
    <w:rsid w:val="00B212DE"/>
    <w:rsid w:val="00B21DBB"/>
    <w:rsid w:val="00B21EA6"/>
    <w:rsid w:val="00B22197"/>
    <w:rsid w:val="00B22693"/>
    <w:rsid w:val="00B226DE"/>
    <w:rsid w:val="00B2341F"/>
    <w:rsid w:val="00B2350C"/>
    <w:rsid w:val="00B24580"/>
    <w:rsid w:val="00B254EA"/>
    <w:rsid w:val="00B257A0"/>
    <w:rsid w:val="00B25846"/>
    <w:rsid w:val="00B25DE3"/>
    <w:rsid w:val="00B25EB1"/>
    <w:rsid w:val="00B2606C"/>
    <w:rsid w:val="00B264CA"/>
    <w:rsid w:val="00B265F1"/>
    <w:rsid w:val="00B269B4"/>
    <w:rsid w:val="00B26BE8"/>
    <w:rsid w:val="00B26D60"/>
    <w:rsid w:val="00B26DAA"/>
    <w:rsid w:val="00B274FC"/>
    <w:rsid w:val="00B3066C"/>
    <w:rsid w:val="00B307C5"/>
    <w:rsid w:val="00B30F2A"/>
    <w:rsid w:val="00B330FB"/>
    <w:rsid w:val="00B337F0"/>
    <w:rsid w:val="00B34180"/>
    <w:rsid w:val="00B34293"/>
    <w:rsid w:val="00B34582"/>
    <w:rsid w:val="00B347E6"/>
    <w:rsid w:val="00B35820"/>
    <w:rsid w:val="00B35B46"/>
    <w:rsid w:val="00B35B72"/>
    <w:rsid w:val="00B368BD"/>
    <w:rsid w:val="00B36C53"/>
    <w:rsid w:val="00B370E7"/>
    <w:rsid w:val="00B3774D"/>
    <w:rsid w:val="00B3794F"/>
    <w:rsid w:val="00B37DC9"/>
    <w:rsid w:val="00B40242"/>
    <w:rsid w:val="00B404A2"/>
    <w:rsid w:val="00B40A80"/>
    <w:rsid w:val="00B40CB1"/>
    <w:rsid w:val="00B41600"/>
    <w:rsid w:val="00B416E0"/>
    <w:rsid w:val="00B4226F"/>
    <w:rsid w:val="00B4325C"/>
    <w:rsid w:val="00B43C7E"/>
    <w:rsid w:val="00B43F3D"/>
    <w:rsid w:val="00B4412C"/>
    <w:rsid w:val="00B445EC"/>
    <w:rsid w:val="00B44624"/>
    <w:rsid w:val="00B44DFA"/>
    <w:rsid w:val="00B45681"/>
    <w:rsid w:val="00B45811"/>
    <w:rsid w:val="00B4585B"/>
    <w:rsid w:val="00B45A54"/>
    <w:rsid w:val="00B45EBB"/>
    <w:rsid w:val="00B4633B"/>
    <w:rsid w:val="00B46A13"/>
    <w:rsid w:val="00B46F4B"/>
    <w:rsid w:val="00B47393"/>
    <w:rsid w:val="00B477BC"/>
    <w:rsid w:val="00B478B7"/>
    <w:rsid w:val="00B50D4B"/>
    <w:rsid w:val="00B5172C"/>
    <w:rsid w:val="00B51C38"/>
    <w:rsid w:val="00B5267B"/>
    <w:rsid w:val="00B52AAF"/>
    <w:rsid w:val="00B52CA8"/>
    <w:rsid w:val="00B52E77"/>
    <w:rsid w:val="00B52F76"/>
    <w:rsid w:val="00B53384"/>
    <w:rsid w:val="00B54C72"/>
    <w:rsid w:val="00B57638"/>
    <w:rsid w:val="00B57B8A"/>
    <w:rsid w:val="00B6023E"/>
    <w:rsid w:val="00B604F0"/>
    <w:rsid w:val="00B61619"/>
    <w:rsid w:val="00B62050"/>
    <w:rsid w:val="00B628C8"/>
    <w:rsid w:val="00B6334D"/>
    <w:rsid w:val="00B63C32"/>
    <w:rsid w:val="00B63D86"/>
    <w:rsid w:val="00B63E4A"/>
    <w:rsid w:val="00B64AB1"/>
    <w:rsid w:val="00B6519A"/>
    <w:rsid w:val="00B65968"/>
    <w:rsid w:val="00B65A69"/>
    <w:rsid w:val="00B6604B"/>
    <w:rsid w:val="00B6673E"/>
    <w:rsid w:val="00B6697A"/>
    <w:rsid w:val="00B670A9"/>
    <w:rsid w:val="00B70351"/>
    <w:rsid w:val="00B70C23"/>
    <w:rsid w:val="00B70CA3"/>
    <w:rsid w:val="00B70D80"/>
    <w:rsid w:val="00B71BF0"/>
    <w:rsid w:val="00B729FA"/>
    <w:rsid w:val="00B73637"/>
    <w:rsid w:val="00B736DD"/>
    <w:rsid w:val="00B73BB2"/>
    <w:rsid w:val="00B73D36"/>
    <w:rsid w:val="00B74FF4"/>
    <w:rsid w:val="00B76593"/>
    <w:rsid w:val="00B76650"/>
    <w:rsid w:val="00B76E40"/>
    <w:rsid w:val="00B77270"/>
    <w:rsid w:val="00B77805"/>
    <w:rsid w:val="00B77C13"/>
    <w:rsid w:val="00B77FA2"/>
    <w:rsid w:val="00B8084D"/>
    <w:rsid w:val="00B80C29"/>
    <w:rsid w:val="00B80FA9"/>
    <w:rsid w:val="00B811DB"/>
    <w:rsid w:val="00B8136D"/>
    <w:rsid w:val="00B818E6"/>
    <w:rsid w:val="00B82808"/>
    <w:rsid w:val="00B82E80"/>
    <w:rsid w:val="00B83209"/>
    <w:rsid w:val="00B8328E"/>
    <w:rsid w:val="00B834A0"/>
    <w:rsid w:val="00B835F9"/>
    <w:rsid w:val="00B83BBB"/>
    <w:rsid w:val="00B83CC8"/>
    <w:rsid w:val="00B84393"/>
    <w:rsid w:val="00B849CE"/>
    <w:rsid w:val="00B84A8C"/>
    <w:rsid w:val="00B84F5E"/>
    <w:rsid w:val="00B85280"/>
    <w:rsid w:val="00B8574B"/>
    <w:rsid w:val="00B85E1F"/>
    <w:rsid w:val="00B87B6C"/>
    <w:rsid w:val="00B87F3D"/>
    <w:rsid w:val="00B9005B"/>
    <w:rsid w:val="00B903C7"/>
    <w:rsid w:val="00B90728"/>
    <w:rsid w:val="00B90BA9"/>
    <w:rsid w:val="00B922C7"/>
    <w:rsid w:val="00B9279B"/>
    <w:rsid w:val="00B92936"/>
    <w:rsid w:val="00B92949"/>
    <w:rsid w:val="00B92BF5"/>
    <w:rsid w:val="00B935B3"/>
    <w:rsid w:val="00B93AAA"/>
    <w:rsid w:val="00B940C4"/>
    <w:rsid w:val="00B9487A"/>
    <w:rsid w:val="00B95403"/>
    <w:rsid w:val="00B9559B"/>
    <w:rsid w:val="00B95E8C"/>
    <w:rsid w:val="00B96018"/>
    <w:rsid w:val="00B960A6"/>
    <w:rsid w:val="00B9623D"/>
    <w:rsid w:val="00B96266"/>
    <w:rsid w:val="00B96709"/>
    <w:rsid w:val="00B97074"/>
    <w:rsid w:val="00B974C0"/>
    <w:rsid w:val="00B97712"/>
    <w:rsid w:val="00B9789F"/>
    <w:rsid w:val="00B97C46"/>
    <w:rsid w:val="00BA0AAF"/>
    <w:rsid w:val="00BA147B"/>
    <w:rsid w:val="00BA1985"/>
    <w:rsid w:val="00BA1CCF"/>
    <w:rsid w:val="00BA1D94"/>
    <w:rsid w:val="00BA22DD"/>
    <w:rsid w:val="00BA26F6"/>
    <w:rsid w:val="00BA2801"/>
    <w:rsid w:val="00BA3502"/>
    <w:rsid w:val="00BA3803"/>
    <w:rsid w:val="00BA4473"/>
    <w:rsid w:val="00BA4B09"/>
    <w:rsid w:val="00BA5AB9"/>
    <w:rsid w:val="00BA6242"/>
    <w:rsid w:val="00BA65D6"/>
    <w:rsid w:val="00BA6D47"/>
    <w:rsid w:val="00BA7229"/>
    <w:rsid w:val="00BA73A9"/>
    <w:rsid w:val="00BA769E"/>
    <w:rsid w:val="00BA79F4"/>
    <w:rsid w:val="00BA7C4A"/>
    <w:rsid w:val="00BB05EC"/>
    <w:rsid w:val="00BB0B29"/>
    <w:rsid w:val="00BB178B"/>
    <w:rsid w:val="00BB1978"/>
    <w:rsid w:val="00BB277F"/>
    <w:rsid w:val="00BB2E9E"/>
    <w:rsid w:val="00BB2F8C"/>
    <w:rsid w:val="00BB4204"/>
    <w:rsid w:val="00BB45E4"/>
    <w:rsid w:val="00BB4DDD"/>
    <w:rsid w:val="00BB576A"/>
    <w:rsid w:val="00BB671E"/>
    <w:rsid w:val="00BB784D"/>
    <w:rsid w:val="00BC026D"/>
    <w:rsid w:val="00BC06DE"/>
    <w:rsid w:val="00BC0856"/>
    <w:rsid w:val="00BC0A9F"/>
    <w:rsid w:val="00BC1ADF"/>
    <w:rsid w:val="00BC3500"/>
    <w:rsid w:val="00BC3AD2"/>
    <w:rsid w:val="00BC4492"/>
    <w:rsid w:val="00BC4634"/>
    <w:rsid w:val="00BC4B56"/>
    <w:rsid w:val="00BC4BD7"/>
    <w:rsid w:val="00BC60FD"/>
    <w:rsid w:val="00BC6B13"/>
    <w:rsid w:val="00BC7AA2"/>
    <w:rsid w:val="00BC7CC4"/>
    <w:rsid w:val="00BD06FE"/>
    <w:rsid w:val="00BD0A10"/>
    <w:rsid w:val="00BD105E"/>
    <w:rsid w:val="00BD1DFB"/>
    <w:rsid w:val="00BD2CB6"/>
    <w:rsid w:val="00BD3749"/>
    <w:rsid w:val="00BD3980"/>
    <w:rsid w:val="00BD3C38"/>
    <w:rsid w:val="00BD3D30"/>
    <w:rsid w:val="00BD45C3"/>
    <w:rsid w:val="00BD499C"/>
    <w:rsid w:val="00BD579B"/>
    <w:rsid w:val="00BD58A3"/>
    <w:rsid w:val="00BD5B9E"/>
    <w:rsid w:val="00BD5D92"/>
    <w:rsid w:val="00BD6861"/>
    <w:rsid w:val="00BD6A57"/>
    <w:rsid w:val="00BD6CC9"/>
    <w:rsid w:val="00BD6F3A"/>
    <w:rsid w:val="00BE20CC"/>
    <w:rsid w:val="00BE29F6"/>
    <w:rsid w:val="00BE3949"/>
    <w:rsid w:val="00BE3C02"/>
    <w:rsid w:val="00BE5104"/>
    <w:rsid w:val="00BE522E"/>
    <w:rsid w:val="00BE58B5"/>
    <w:rsid w:val="00BE5E38"/>
    <w:rsid w:val="00BE617F"/>
    <w:rsid w:val="00BE6369"/>
    <w:rsid w:val="00BE6C3C"/>
    <w:rsid w:val="00BF0454"/>
    <w:rsid w:val="00BF0966"/>
    <w:rsid w:val="00BF0C65"/>
    <w:rsid w:val="00BF106E"/>
    <w:rsid w:val="00BF1C68"/>
    <w:rsid w:val="00BF1DFE"/>
    <w:rsid w:val="00BF1FDA"/>
    <w:rsid w:val="00BF2130"/>
    <w:rsid w:val="00BF2DBB"/>
    <w:rsid w:val="00BF3487"/>
    <w:rsid w:val="00BF349F"/>
    <w:rsid w:val="00BF356F"/>
    <w:rsid w:val="00BF3ACD"/>
    <w:rsid w:val="00BF402E"/>
    <w:rsid w:val="00BF426B"/>
    <w:rsid w:val="00BF439C"/>
    <w:rsid w:val="00BF480D"/>
    <w:rsid w:val="00BF4900"/>
    <w:rsid w:val="00BF5CC2"/>
    <w:rsid w:val="00BF6021"/>
    <w:rsid w:val="00BF72C8"/>
    <w:rsid w:val="00BF73B1"/>
    <w:rsid w:val="00BF7D4C"/>
    <w:rsid w:val="00BF7DAD"/>
    <w:rsid w:val="00C00E94"/>
    <w:rsid w:val="00C011E5"/>
    <w:rsid w:val="00C0188C"/>
    <w:rsid w:val="00C01A41"/>
    <w:rsid w:val="00C01DB3"/>
    <w:rsid w:val="00C01F42"/>
    <w:rsid w:val="00C022AE"/>
    <w:rsid w:val="00C02736"/>
    <w:rsid w:val="00C03832"/>
    <w:rsid w:val="00C0431F"/>
    <w:rsid w:val="00C046F7"/>
    <w:rsid w:val="00C04F76"/>
    <w:rsid w:val="00C05BEA"/>
    <w:rsid w:val="00C0613F"/>
    <w:rsid w:val="00C06BA0"/>
    <w:rsid w:val="00C06CB8"/>
    <w:rsid w:val="00C06FBB"/>
    <w:rsid w:val="00C0721B"/>
    <w:rsid w:val="00C078A7"/>
    <w:rsid w:val="00C07B4C"/>
    <w:rsid w:val="00C07C4A"/>
    <w:rsid w:val="00C10089"/>
    <w:rsid w:val="00C103C6"/>
    <w:rsid w:val="00C1054C"/>
    <w:rsid w:val="00C1064F"/>
    <w:rsid w:val="00C1159E"/>
    <w:rsid w:val="00C1225B"/>
    <w:rsid w:val="00C124AF"/>
    <w:rsid w:val="00C13F10"/>
    <w:rsid w:val="00C143C5"/>
    <w:rsid w:val="00C146A2"/>
    <w:rsid w:val="00C148C7"/>
    <w:rsid w:val="00C14C3D"/>
    <w:rsid w:val="00C15A9A"/>
    <w:rsid w:val="00C161B8"/>
    <w:rsid w:val="00C1639B"/>
    <w:rsid w:val="00C1642D"/>
    <w:rsid w:val="00C16C23"/>
    <w:rsid w:val="00C176E2"/>
    <w:rsid w:val="00C202E5"/>
    <w:rsid w:val="00C21054"/>
    <w:rsid w:val="00C2126E"/>
    <w:rsid w:val="00C21AB4"/>
    <w:rsid w:val="00C21BD8"/>
    <w:rsid w:val="00C220C6"/>
    <w:rsid w:val="00C22CA0"/>
    <w:rsid w:val="00C234CB"/>
    <w:rsid w:val="00C23705"/>
    <w:rsid w:val="00C23765"/>
    <w:rsid w:val="00C23C67"/>
    <w:rsid w:val="00C23CAB"/>
    <w:rsid w:val="00C23EAE"/>
    <w:rsid w:val="00C24119"/>
    <w:rsid w:val="00C24538"/>
    <w:rsid w:val="00C24E48"/>
    <w:rsid w:val="00C24F94"/>
    <w:rsid w:val="00C254DD"/>
    <w:rsid w:val="00C25A6C"/>
    <w:rsid w:val="00C25D17"/>
    <w:rsid w:val="00C269F8"/>
    <w:rsid w:val="00C26D96"/>
    <w:rsid w:val="00C275A8"/>
    <w:rsid w:val="00C276C7"/>
    <w:rsid w:val="00C30C40"/>
    <w:rsid w:val="00C310BB"/>
    <w:rsid w:val="00C31256"/>
    <w:rsid w:val="00C31260"/>
    <w:rsid w:val="00C31644"/>
    <w:rsid w:val="00C31B21"/>
    <w:rsid w:val="00C31E71"/>
    <w:rsid w:val="00C3219F"/>
    <w:rsid w:val="00C32703"/>
    <w:rsid w:val="00C327D2"/>
    <w:rsid w:val="00C3341D"/>
    <w:rsid w:val="00C3384B"/>
    <w:rsid w:val="00C33A58"/>
    <w:rsid w:val="00C33B0F"/>
    <w:rsid w:val="00C34147"/>
    <w:rsid w:val="00C341A4"/>
    <w:rsid w:val="00C34A05"/>
    <w:rsid w:val="00C34B39"/>
    <w:rsid w:val="00C34FBA"/>
    <w:rsid w:val="00C35256"/>
    <w:rsid w:val="00C354C7"/>
    <w:rsid w:val="00C35683"/>
    <w:rsid w:val="00C35FE1"/>
    <w:rsid w:val="00C360B5"/>
    <w:rsid w:val="00C3659C"/>
    <w:rsid w:val="00C368DF"/>
    <w:rsid w:val="00C36DA8"/>
    <w:rsid w:val="00C36F2D"/>
    <w:rsid w:val="00C415C2"/>
    <w:rsid w:val="00C4205E"/>
    <w:rsid w:val="00C42082"/>
    <w:rsid w:val="00C42CB9"/>
    <w:rsid w:val="00C42DE9"/>
    <w:rsid w:val="00C451E6"/>
    <w:rsid w:val="00C462F5"/>
    <w:rsid w:val="00C46696"/>
    <w:rsid w:val="00C47036"/>
    <w:rsid w:val="00C4751D"/>
    <w:rsid w:val="00C478A3"/>
    <w:rsid w:val="00C4793C"/>
    <w:rsid w:val="00C47B3A"/>
    <w:rsid w:val="00C47C85"/>
    <w:rsid w:val="00C47CCA"/>
    <w:rsid w:val="00C47F78"/>
    <w:rsid w:val="00C50066"/>
    <w:rsid w:val="00C509D8"/>
    <w:rsid w:val="00C516E1"/>
    <w:rsid w:val="00C51B8D"/>
    <w:rsid w:val="00C51C5A"/>
    <w:rsid w:val="00C5249C"/>
    <w:rsid w:val="00C53426"/>
    <w:rsid w:val="00C5437F"/>
    <w:rsid w:val="00C55044"/>
    <w:rsid w:val="00C55A3A"/>
    <w:rsid w:val="00C563F2"/>
    <w:rsid w:val="00C57430"/>
    <w:rsid w:val="00C575A9"/>
    <w:rsid w:val="00C57EF8"/>
    <w:rsid w:val="00C57FC5"/>
    <w:rsid w:val="00C615E9"/>
    <w:rsid w:val="00C61758"/>
    <w:rsid w:val="00C61CCB"/>
    <w:rsid w:val="00C61D8A"/>
    <w:rsid w:val="00C61DBC"/>
    <w:rsid w:val="00C628A6"/>
    <w:rsid w:val="00C62A49"/>
    <w:rsid w:val="00C63763"/>
    <w:rsid w:val="00C637CF"/>
    <w:rsid w:val="00C639B0"/>
    <w:rsid w:val="00C6423B"/>
    <w:rsid w:val="00C64315"/>
    <w:rsid w:val="00C64B88"/>
    <w:rsid w:val="00C64C0E"/>
    <w:rsid w:val="00C65207"/>
    <w:rsid w:val="00C6590D"/>
    <w:rsid w:val="00C669D9"/>
    <w:rsid w:val="00C66CE7"/>
    <w:rsid w:val="00C676FE"/>
    <w:rsid w:val="00C67913"/>
    <w:rsid w:val="00C679B5"/>
    <w:rsid w:val="00C70507"/>
    <w:rsid w:val="00C70618"/>
    <w:rsid w:val="00C708FA"/>
    <w:rsid w:val="00C718CE"/>
    <w:rsid w:val="00C71D0C"/>
    <w:rsid w:val="00C72A6E"/>
    <w:rsid w:val="00C72C94"/>
    <w:rsid w:val="00C747FB"/>
    <w:rsid w:val="00C74B5F"/>
    <w:rsid w:val="00C74D5D"/>
    <w:rsid w:val="00C755CD"/>
    <w:rsid w:val="00C772D6"/>
    <w:rsid w:val="00C77520"/>
    <w:rsid w:val="00C77CD6"/>
    <w:rsid w:val="00C77FE4"/>
    <w:rsid w:val="00C80E9C"/>
    <w:rsid w:val="00C812B0"/>
    <w:rsid w:val="00C814EF"/>
    <w:rsid w:val="00C8154A"/>
    <w:rsid w:val="00C81F00"/>
    <w:rsid w:val="00C82484"/>
    <w:rsid w:val="00C83079"/>
    <w:rsid w:val="00C833AF"/>
    <w:rsid w:val="00C837EB"/>
    <w:rsid w:val="00C83EA8"/>
    <w:rsid w:val="00C841A9"/>
    <w:rsid w:val="00C85781"/>
    <w:rsid w:val="00C85819"/>
    <w:rsid w:val="00C85B91"/>
    <w:rsid w:val="00C868EF"/>
    <w:rsid w:val="00C86B4C"/>
    <w:rsid w:val="00C86BEB"/>
    <w:rsid w:val="00C86C3A"/>
    <w:rsid w:val="00C87945"/>
    <w:rsid w:val="00C903B2"/>
    <w:rsid w:val="00C91187"/>
    <w:rsid w:val="00C91679"/>
    <w:rsid w:val="00C9231C"/>
    <w:rsid w:val="00C926B8"/>
    <w:rsid w:val="00C929E7"/>
    <w:rsid w:val="00C9328F"/>
    <w:rsid w:val="00C9366D"/>
    <w:rsid w:val="00C9387A"/>
    <w:rsid w:val="00C94B75"/>
    <w:rsid w:val="00C9660D"/>
    <w:rsid w:val="00C97064"/>
    <w:rsid w:val="00C9777C"/>
    <w:rsid w:val="00CA0048"/>
    <w:rsid w:val="00CA05E6"/>
    <w:rsid w:val="00CA0A8B"/>
    <w:rsid w:val="00CA10BF"/>
    <w:rsid w:val="00CA145A"/>
    <w:rsid w:val="00CA1966"/>
    <w:rsid w:val="00CA1BAE"/>
    <w:rsid w:val="00CA20FB"/>
    <w:rsid w:val="00CA346E"/>
    <w:rsid w:val="00CA3472"/>
    <w:rsid w:val="00CA3991"/>
    <w:rsid w:val="00CA39C5"/>
    <w:rsid w:val="00CA3C55"/>
    <w:rsid w:val="00CA4052"/>
    <w:rsid w:val="00CA4853"/>
    <w:rsid w:val="00CA4882"/>
    <w:rsid w:val="00CA4B05"/>
    <w:rsid w:val="00CA5AF1"/>
    <w:rsid w:val="00CA5BD3"/>
    <w:rsid w:val="00CA64C4"/>
    <w:rsid w:val="00CA65DC"/>
    <w:rsid w:val="00CA6831"/>
    <w:rsid w:val="00CA71BB"/>
    <w:rsid w:val="00CA7518"/>
    <w:rsid w:val="00CB0A40"/>
    <w:rsid w:val="00CB0B21"/>
    <w:rsid w:val="00CB0B88"/>
    <w:rsid w:val="00CB1088"/>
    <w:rsid w:val="00CB114C"/>
    <w:rsid w:val="00CB1F50"/>
    <w:rsid w:val="00CB257C"/>
    <w:rsid w:val="00CB25D4"/>
    <w:rsid w:val="00CB2D57"/>
    <w:rsid w:val="00CB313F"/>
    <w:rsid w:val="00CB344F"/>
    <w:rsid w:val="00CB373E"/>
    <w:rsid w:val="00CB377F"/>
    <w:rsid w:val="00CB5026"/>
    <w:rsid w:val="00CB505C"/>
    <w:rsid w:val="00CB5330"/>
    <w:rsid w:val="00CB54DC"/>
    <w:rsid w:val="00CB5A44"/>
    <w:rsid w:val="00CB61EC"/>
    <w:rsid w:val="00CB62B3"/>
    <w:rsid w:val="00CB6E05"/>
    <w:rsid w:val="00CB6FFF"/>
    <w:rsid w:val="00CB7CC9"/>
    <w:rsid w:val="00CC042F"/>
    <w:rsid w:val="00CC0F4F"/>
    <w:rsid w:val="00CC0FDD"/>
    <w:rsid w:val="00CC1A9E"/>
    <w:rsid w:val="00CC256E"/>
    <w:rsid w:val="00CC2633"/>
    <w:rsid w:val="00CC27D0"/>
    <w:rsid w:val="00CC49F4"/>
    <w:rsid w:val="00CC4A1D"/>
    <w:rsid w:val="00CC4E08"/>
    <w:rsid w:val="00CC4F33"/>
    <w:rsid w:val="00CC4FBC"/>
    <w:rsid w:val="00CC5A71"/>
    <w:rsid w:val="00CC5B3B"/>
    <w:rsid w:val="00CC5BE3"/>
    <w:rsid w:val="00CC6D67"/>
    <w:rsid w:val="00CC718A"/>
    <w:rsid w:val="00CC7D86"/>
    <w:rsid w:val="00CC7EAF"/>
    <w:rsid w:val="00CC7FE8"/>
    <w:rsid w:val="00CD03A4"/>
    <w:rsid w:val="00CD0973"/>
    <w:rsid w:val="00CD0AF0"/>
    <w:rsid w:val="00CD0DB3"/>
    <w:rsid w:val="00CD0ECF"/>
    <w:rsid w:val="00CD1A18"/>
    <w:rsid w:val="00CD1A99"/>
    <w:rsid w:val="00CD2024"/>
    <w:rsid w:val="00CD2970"/>
    <w:rsid w:val="00CD3552"/>
    <w:rsid w:val="00CD3A5A"/>
    <w:rsid w:val="00CD3B4B"/>
    <w:rsid w:val="00CD42A1"/>
    <w:rsid w:val="00CD4E07"/>
    <w:rsid w:val="00CD4F08"/>
    <w:rsid w:val="00CD554B"/>
    <w:rsid w:val="00CD5F55"/>
    <w:rsid w:val="00CD6076"/>
    <w:rsid w:val="00CD6FA2"/>
    <w:rsid w:val="00CD7A92"/>
    <w:rsid w:val="00CD7BA4"/>
    <w:rsid w:val="00CE01A1"/>
    <w:rsid w:val="00CE035C"/>
    <w:rsid w:val="00CE04D0"/>
    <w:rsid w:val="00CE0501"/>
    <w:rsid w:val="00CE0613"/>
    <w:rsid w:val="00CE0A60"/>
    <w:rsid w:val="00CE1146"/>
    <w:rsid w:val="00CE1191"/>
    <w:rsid w:val="00CE12D3"/>
    <w:rsid w:val="00CE1A70"/>
    <w:rsid w:val="00CE1DAA"/>
    <w:rsid w:val="00CE2404"/>
    <w:rsid w:val="00CE2A52"/>
    <w:rsid w:val="00CE2D57"/>
    <w:rsid w:val="00CE3141"/>
    <w:rsid w:val="00CE3535"/>
    <w:rsid w:val="00CE3CBE"/>
    <w:rsid w:val="00CE6357"/>
    <w:rsid w:val="00CE6731"/>
    <w:rsid w:val="00CE6873"/>
    <w:rsid w:val="00CE6ACD"/>
    <w:rsid w:val="00CE744C"/>
    <w:rsid w:val="00CE787A"/>
    <w:rsid w:val="00CE79C1"/>
    <w:rsid w:val="00CE7DBB"/>
    <w:rsid w:val="00CF0070"/>
    <w:rsid w:val="00CF1329"/>
    <w:rsid w:val="00CF15E6"/>
    <w:rsid w:val="00CF17F3"/>
    <w:rsid w:val="00CF1AB1"/>
    <w:rsid w:val="00CF1F8D"/>
    <w:rsid w:val="00CF4900"/>
    <w:rsid w:val="00CF555D"/>
    <w:rsid w:val="00CF686B"/>
    <w:rsid w:val="00CF6D06"/>
    <w:rsid w:val="00CF7847"/>
    <w:rsid w:val="00CF7A20"/>
    <w:rsid w:val="00D00763"/>
    <w:rsid w:val="00D01294"/>
    <w:rsid w:val="00D01CF3"/>
    <w:rsid w:val="00D01F4A"/>
    <w:rsid w:val="00D01F81"/>
    <w:rsid w:val="00D020FD"/>
    <w:rsid w:val="00D026E7"/>
    <w:rsid w:val="00D0288A"/>
    <w:rsid w:val="00D028A2"/>
    <w:rsid w:val="00D02937"/>
    <w:rsid w:val="00D0293C"/>
    <w:rsid w:val="00D03729"/>
    <w:rsid w:val="00D03B5F"/>
    <w:rsid w:val="00D040AF"/>
    <w:rsid w:val="00D04343"/>
    <w:rsid w:val="00D045A8"/>
    <w:rsid w:val="00D04C77"/>
    <w:rsid w:val="00D04F40"/>
    <w:rsid w:val="00D05979"/>
    <w:rsid w:val="00D059A4"/>
    <w:rsid w:val="00D05B66"/>
    <w:rsid w:val="00D05C46"/>
    <w:rsid w:val="00D06225"/>
    <w:rsid w:val="00D078FD"/>
    <w:rsid w:val="00D10B8A"/>
    <w:rsid w:val="00D11120"/>
    <w:rsid w:val="00D12BF7"/>
    <w:rsid w:val="00D139EA"/>
    <w:rsid w:val="00D1444D"/>
    <w:rsid w:val="00D14470"/>
    <w:rsid w:val="00D15A68"/>
    <w:rsid w:val="00D16D99"/>
    <w:rsid w:val="00D16F50"/>
    <w:rsid w:val="00D1728B"/>
    <w:rsid w:val="00D17348"/>
    <w:rsid w:val="00D17B0B"/>
    <w:rsid w:val="00D17C73"/>
    <w:rsid w:val="00D213E4"/>
    <w:rsid w:val="00D2158C"/>
    <w:rsid w:val="00D2169D"/>
    <w:rsid w:val="00D21B2B"/>
    <w:rsid w:val="00D220A5"/>
    <w:rsid w:val="00D22DE0"/>
    <w:rsid w:val="00D22FFE"/>
    <w:rsid w:val="00D2385C"/>
    <w:rsid w:val="00D23F83"/>
    <w:rsid w:val="00D240D4"/>
    <w:rsid w:val="00D246CB"/>
    <w:rsid w:val="00D248B6"/>
    <w:rsid w:val="00D24E12"/>
    <w:rsid w:val="00D24F59"/>
    <w:rsid w:val="00D24F5F"/>
    <w:rsid w:val="00D251D4"/>
    <w:rsid w:val="00D25AF8"/>
    <w:rsid w:val="00D26CDD"/>
    <w:rsid w:val="00D26DB3"/>
    <w:rsid w:val="00D27459"/>
    <w:rsid w:val="00D301A1"/>
    <w:rsid w:val="00D30944"/>
    <w:rsid w:val="00D30A58"/>
    <w:rsid w:val="00D30F4B"/>
    <w:rsid w:val="00D31628"/>
    <w:rsid w:val="00D32878"/>
    <w:rsid w:val="00D32AA1"/>
    <w:rsid w:val="00D32B88"/>
    <w:rsid w:val="00D3318A"/>
    <w:rsid w:val="00D334FE"/>
    <w:rsid w:val="00D337FF"/>
    <w:rsid w:val="00D33DDD"/>
    <w:rsid w:val="00D34DA3"/>
    <w:rsid w:val="00D35CC4"/>
    <w:rsid w:val="00D35F88"/>
    <w:rsid w:val="00D361F6"/>
    <w:rsid w:val="00D37312"/>
    <w:rsid w:val="00D37491"/>
    <w:rsid w:val="00D404F7"/>
    <w:rsid w:val="00D40A31"/>
    <w:rsid w:val="00D40B43"/>
    <w:rsid w:val="00D4154B"/>
    <w:rsid w:val="00D41D67"/>
    <w:rsid w:val="00D41EA7"/>
    <w:rsid w:val="00D42641"/>
    <w:rsid w:val="00D427AC"/>
    <w:rsid w:val="00D429E4"/>
    <w:rsid w:val="00D42BE4"/>
    <w:rsid w:val="00D43320"/>
    <w:rsid w:val="00D43358"/>
    <w:rsid w:val="00D4390E"/>
    <w:rsid w:val="00D44432"/>
    <w:rsid w:val="00D44621"/>
    <w:rsid w:val="00D44EB1"/>
    <w:rsid w:val="00D45029"/>
    <w:rsid w:val="00D45682"/>
    <w:rsid w:val="00D466A0"/>
    <w:rsid w:val="00D46D43"/>
    <w:rsid w:val="00D47133"/>
    <w:rsid w:val="00D47990"/>
    <w:rsid w:val="00D47F3A"/>
    <w:rsid w:val="00D50501"/>
    <w:rsid w:val="00D50511"/>
    <w:rsid w:val="00D51265"/>
    <w:rsid w:val="00D52071"/>
    <w:rsid w:val="00D5231C"/>
    <w:rsid w:val="00D5241E"/>
    <w:rsid w:val="00D524DC"/>
    <w:rsid w:val="00D5261F"/>
    <w:rsid w:val="00D52BBB"/>
    <w:rsid w:val="00D53743"/>
    <w:rsid w:val="00D53839"/>
    <w:rsid w:val="00D54414"/>
    <w:rsid w:val="00D54AD7"/>
    <w:rsid w:val="00D54F7F"/>
    <w:rsid w:val="00D55469"/>
    <w:rsid w:val="00D55692"/>
    <w:rsid w:val="00D55A8E"/>
    <w:rsid w:val="00D56141"/>
    <w:rsid w:val="00D561E9"/>
    <w:rsid w:val="00D566A3"/>
    <w:rsid w:val="00D56F9C"/>
    <w:rsid w:val="00D57019"/>
    <w:rsid w:val="00D57257"/>
    <w:rsid w:val="00D5727C"/>
    <w:rsid w:val="00D6008E"/>
    <w:rsid w:val="00D6022F"/>
    <w:rsid w:val="00D60364"/>
    <w:rsid w:val="00D60B99"/>
    <w:rsid w:val="00D60C1C"/>
    <w:rsid w:val="00D60DA7"/>
    <w:rsid w:val="00D6101E"/>
    <w:rsid w:val="00D615FA"/>
    <w:rsid w:val="00D6218C"/>
    <w:rsid w:val="00D63937"/>
    <w:rsid w:val="00D6397A"/>
    <w:rsid w:val="00D63CE7"/>
    <w:rsid w:val="00D64268"/>
    <w:rsid w:val="00D6558C"/>
    <w:rsid w:val="00D662FA"/>
    <w:rsid w:val="00D66A36"/>
    <w:rsid w:val="00D67005"/>
    <w:rsid w:val="00D67962"/>
    <w:rsid w:val="00D70227"/>
    <w:rsid w:val="00D70B20"/>
    <w:rsid w:val="00D71865"/>
    <w:rsid w:val="00D71B02"/>
    <w:rsid w:val="00D72091"/>
    <w:rsid w:val="00D72FA3"/>
    <w:rsid w:val="00D735EC"/>
    <w:rsid w:val="00D73C55"/>
    <w:rsid w:val="00D73FD3"/>
    <w:rsid w:val="00D740D4"/>
    <w:rsid w:val="00D74116"/>
    <w:rsid w:val="00D74849"/>
    <w:rsid w:val="00D7497F"/>
    <w:rsid w:val="00D74F4F"/>
    <w:rsid w:val="00D75298"/>
    <w:rsid w:val="00D75693"/>
    <w:rsid w:val="00D7583C"/>
    <w:rsid w:val="00D758CF"/>
    <w:rsid w:val="00D75985"/>
    <w:rsid w:val="00D7598F"/>
    <w:rsid w:val="00D75D44"/>
    <w:rsid w:val="00D76488"/>
    <w:rsid w:val="00D768E5"/>
    <w:rsid w:val="00D7702A"/>
    <w:rsid w:val="00D77AE6"/>
    <w:rsid w:val="00D77D2F"/>
    <w:rsid w:val="00D80A65"/>
    <w:rsid w:val="00D815BA"/>
    <w:rsid w:val="00D82305"/>
    <w:rsid w:val="00D83416"/>
    <w:rsid w:val="00D843CA"/>
    <w:rsid w:val="00D847C8"/>
    <w:rsid w:val="00D86AA3"/>
    <w:rsid w:val="00D86BBB"/>
    <w:rsid w:val="00D870E0"/>
    <w:rsid w:val="00D87BA9"/>
    <w:rsid w:val="00D90794"/>
    <w:rsid w:val="00D911FF"/>
    <w:rsid w:val="00D912BF"/>
    <w:rsid w:val="00D91F4F"/>
    <w:rsid w:val="00D92000"/>
    <w:rsid w:val="00D920B3"/>
    <w:rsid w:val="00D92151"/>
    <w:rsid w:val="00D924A1"/>
    <w:rsid w:val="00D9363E"/>
    <w:rsid w:val="00D93696"/>
    <w:rsid w:val="00D93FF9"/>
    <w:rsid w:val="00D94071"/>
    <w:rsid w:val="00D94111"/>
    <w:rsid w:val="00D94539"/>
    <w:rsid w:val="00D9463F"/>
    <w:rsid w:val="00D94E7F"/>
    <w:rsid w:val="00D95251"/>
    <w:rsid w:val="00D95FA5"/>
    <w:rsid w:val="00D96417"/>
    <w:rsid w:val="00D96692"/>
    <w:rsid w:val="00D96975"/>
    <w:rsid w:val="00D97246"/>
    <w:rsid w:val="00D972D3"/>
    <w:rsid w:val="00D975DD"/>
    <w:rsid w:val="00D97D28"/>
    <w:rsid w:val="00D97E5A"/>
    <w:rsid w:val="00DA042D"/>
    <w:rsid w:val="00DA0926"/>
    <w:rsid w:val="00DA0CC3"/>
    <w:rsid w:val="00DA184C"/>
    <w:rsid w:val="00DA1A06"/>
    <w:rsid w:val="00DA1CDA"/>
    <w:rsid w:val="00DA210D"/>
    <w:rsid w:val="00DA22B2"/>
    <w:rsid w:val="00DA238C"/>
    <w:rsid w:val="00DA353E"/>
    <w:rsid w:val="00DA3567"/>
    <w:rsid w:val="00DA37D5"/>
    <w:rsid w:val="00DA3DE9"/>
    <w:rsid w:val="00DA3F52"/>
    <w:rsid w:val="00DA4290"/>
    <w:rsid w:val="00DA45DE"/>
    <w:rsid w:val="00DA4C1D"/>
    <w:rsid w:val="00DA5E1E"/>
    <w:rsid w:val="00DA5F3D"/>
    <w:rsid w:val="00DA600C"/>
    <w:rsid w:val="00DA6783"/>
    <w:rsid w:val="00DA699C"/>
    <w:rsid w:val="00DA6A40"/>
    <w:rsid w:val="00DA7367"/>
    <w:rsid w:val="00DA773C"/>
    <w:rsid w:val="00DB06C0"/>
    <w:rsid w:val="00DB0D22"/>
    <w:rsid w:val="00DB1331"/>
    <w:rsid w:val="00DB2D8D"/>
    <w:rsid w:val="00DB386C"/>
    <w:rsid w:val="00DB422A"/>
    <w:rsid w:val="00DB46C3"/>
    <w:rsid w:val="00DB4744"/>
    <w:rsid w:val="00DB5CCC"/>
    <w:rsid w:val="00DB6113"/>
    <w:rsid w:val="00DB6476"/>
    <w:rsid w:val="00DB6531"/>
    <w:rsid w:val="00DB68AD"/>
    <w:rsid w:val="00DB69D6"/>
    <w:rsid w:val="00DB6E9C"/>
    <w:rsid w:val="00DB7014"/>
    <w:rsid w:val="00DB7E2D"/>
    <w:rsid w:val="00DC025E"/>
    <w:rsid w:val="00DC069C"/>
    <w:rsid w:val="00DC093C"/>
    <w:rsid w:val="00DC098D"/>
    <w:rsid w:val="00DC174B"/>
    <w:rsid w:val="00DC2451"/>
    <w:rsid w:val="00DC320C"/>
    <w:rsid w:val="00DC35BD"/>
    <w:rsid w:val="00DC366F"/>
    <w:rsid w:val="00DC44DE"/>
    <w:rsid w:val="00DC533B"/>
    <w:rsid w:val="00DC5D12"/>
    <w:rsid w:val="00DC60F7"/>
    <w:rsid w:val="00DC696D"/>
    <w:rsid w:val="00DC743C"/>
    <w:rsid w:val="00DD068B"/>
    <w:rsid w:val="00DD078B"/>
    <w:rsid w:val="00DD0D87"/>
    <w:rsid w:val="00DD1143"/>
    <w:rsid w:val="00DD1185"/>
    <w:rsid w:val="00DD3F46"/>
    <w:rsid w:val="00DD4019"/>
    <w:rsid w:val="00DD4423"/>
    <w:rsid w:val="00DD452D"/>
    <w:rsid w:val="00DD4D61"/>
    <w:rsid w:val="00DD4D7C"/>
    <w:rsid w:val="00DD523C"/>
    <w:rsid w:val="00DD5A11"/>
    <w:rsid w:val="00DD6249"/>
    <w:rsid w:val="00DD6302"/>
    <w:rsid w:val="00DD67BA"/>
    <w:rsid w:val="00DD7C1E"/>
    <w:rsid w:val="00DD7F23"/>
    <w:rsid w:val="00DE03BF"/>
    <w:rsid w:val="00DE052A"/>
    <w:rsid w:val="00DE0910"/>
    <w:rsid w:val="00DE0A64"/>
    <w:rsid w:val="00DE0E4B"/>
    <w:rsid w:val="00DE182F"/>
    <w:rsid w:val="00DE1DE2"/>
    <w:rsid w:val="00DE2047"/>
    <w:rsid w:val="00DE256F"/>
    <w:rsid w:val="00DE3473"/>
    <w:rsid w:val="00DE3674"/>
    <w:rsid w:val="00DE3706"/>
    <w:rsid w:val="00DE3891"/>
    <w:rsid w:val="00DE3924"/>
    <w:rsid w:val="00DE3EC6"/>
    <w:rsid w:val="00DE41ED"/>
    <w:rsid w:val="00DE4FFF"/>
    <w:rsid w:val="00DE5167"/>
    <w:rsid w:val="00DE55C9"/>
    <w:rsid w:val="00DE58D6"/>
    <w:rsid w:val="00DE5A69"/>
    <w:rsid w:val="00DE5CA3"/>
    <w:rsid w:val="00DE5FD3"/>
    <w:rsid w:val="00DE649B"/>
    <w:rsid w:val="00DE65F9"/>
    <w:rsid w:val="00DF002E"/>
    <w:rsid w:val="00DF0270"/>
    <w:rsid w:val="00DF1903"/>
    <w:rsid w:val="00DF1D7C"/>
    <w:rsid w:val="00DF2598"/>
    <w:rsid w:val="00DF2674"/>
    <w:rsid w:val="00DF3876"/>
    <w:rsid w:val="00DF3A5D"/>
    <w:rsid w:val="00DF4A0A"/>
    <w:rsid w:val="00DF508D"/>
    <w:rsid w:val="00DF577E"/>
    <w:rsid w:val="00DF6AAA"/>
    <w:rsid w:val="00DF7F09"/>
    <w:rsid w:val="00E00C40"/>
    <w:rsid w:val="00E0193C"/>
    <w:rsid w:val="00E01AC7"/>
    <w:rsid w:val="00E022F0"/>
    <w:rsid w:val="00E023D3"/>
    <w:rsid w:val="00E02500"/>
    <w:rsid w:val="00E02626"/>
    <w:rsid w:val="00E02DC1"/>
    <w:rsid w:val="00E02E8C"/>
    <w:rsid w:val="00E0423B"/>
    <w:rsid w:val="00E044AA"/>
    <w:rsid w:val="00E047F1"/>
    <w:rsid w:val="00E04A88"/>
    <w:rsid w:val="00E0506B"/>
    <w:rsid w:val="00E0527F"/>
    <w:rsid w:val="00E0534C"/>
    <w:rsid w:val="00E055F4"/>
    <w:rsid w:val="00E058C9"/>
    <w:rsid w:val="00E05FD7"/>
    <w:rsid w:val="00E06388"/>
    <w:rsid w:val="00E06589"/>
    <w:rsid w:val="00E06B8A"/>
    <w:rsid w:val="00E070D1"/>
    <w:rsid w:val="00E0716E"/>
    <w:rsid w:val="00E0783C"/>
    <w:rsid w:val="00E07A10"/>
    <w:rsid w:val="00E10393"/>
    <w:rsid w:val="00E10698"/>
    <w:rsid w:val="00E10DB4"/>
    <w:rsid w:val="00E11113"/>
    <w:rsid w:val="00E11964"/>
    <w:rsid w:val="00E12D6F"/>
    <w:rsid w:val="00E13746"/>
    <w:rsid w:val="00E14787"/>
    <w:rsid w:val="00E15079"/>
    <w:rsid w:val="00E162F7"/>
    <w:rsid w:val="00E16DE7"/>
    <w:rsid w:val="00E16F3A"/>
    <w:rsid w:val="00E171FB"/>
    <w:rsid w:val="00E17D69"/>
    <w:rsid w:val="00E17F5F"/>
    <w:rsid w:val="00E2056F"/>
    <w:rsid w:val="00E2057F"/>
    <w:rsid w:val="00E205A0"/>
    <w:rsid w:val="00E206A4"/>
    <w:rsid w:val="00E20C73"/>
    <w:rsid w:val="00E20E97"/>
    <w:rsid w:val="00E20F1D"/>
    <w:rsid w:val="00E211A7"/>
    <w:rsid w:val="00E21287"/>
    <w:rsid w:val="00E214B7"/>
    <w:rsid w:val="00E21B0E"/>
    <w:rsid w:val="00E22099"/>
    <w:rsid w:val="00E22305"/>
    <w:rsid w:val="00E22C92"/>
    <w:rsid w:val="00E22F67"/>
    <w:rsid w:val="00E23B00"/>
    <w:rsid w:val="00E24B3A"/>
    <w:rsid w:val="00E2592E"/>
    <w:rsid w:val="00E261A4"/>
    <w:rsid w:val="00E26DF9"/>
    <w:rsid w:val="00E27920"/>
    <w:rsid w:val="00E30708"/>
    <w:rsid w:val="00E31C22"/>
    <w:rsid w:val="00E31C6E"/>
    <w:rsid w:val="00E32128"/>
    <w:rsid w:val="00E324CA"/>
    <w:rsid w:val="00E32EC9"/>
    <w:rsid w:val="00E33A7A"/>
    <w:rsid w:val="00E33BC6"/>
    <w:rsid w:val="00E3510E"/>
    <w:rsid w:val="00E3523A"/>
    <w:rsid w:val="00E35ACA"/>
    <w:rsid w:val="00E367D5"/>
    <w:rsid w:val="00E37AEA"/>
    <w:rsid w:val="00E402FA"/>
    <w:rsid w:val="00E4099A"/>
    <w:rsid w:val="00E41545"/>
    <w:rsid w:val="00E418ED"/>
    <w:rsid w:val="00E41AC8"/>
    <w:rsid w:val="00E41D52"/>
    <w:rsid w:val="00E42540"/>
    <w:rsid w:val="00E42993"/>
    <w:rsid w:val="00E429AB"/>
    <w:rsid w:val="00E42A61"/>
    <w:rsid w:val="00E42F85"/>
    <w:rsid w:val="00E43077"/>
    <w:rsid w:val="00E433BF"/>
    <w:rsid w:val="00E434CB"/>
    <w:rsid w:val="00E4364A"/>
    <w:rsid w:val="00E43CCE"/>
    <w:rsid w:val="00E444CF"/>
    <w:rsid w:val="00E44E17"/>
    <w:rsid w:val="00E454CD"/>
    <w:rsid w:val="00E456AD"/>
    <w:rsid w:val="00E45817"/>
    <w:rsid w:val="00E45838"/>
    <w:rsid w:val="00E45C88"/>
    <w:rsid w:val="00E45F5D"/>
    <w:rsid w:val="00E4630A"/>
    <w:rsid w:val="00E467CC"/>
    <w:rsid w:val="00E506BB"/>
    <w:rsid w:val="00E50C52"/>
    <w:rsid w:val="00E517E8"/>
    <w:rsid w:val="00E519EA"/>
    <w:rsid w:val="00E5272D"/>
    <w:rsid w:val="00E52AFE"/>
    <w:rsid w:val="00E5303C"/>
    <w:rsid w:val="00E53C55"/>
    <w:rsid w:val="00E53D86"/>
    <w:rsid w:val="00E53F3C"/>
    <w:rsid w:val="00E5441B"/>
    <w:rsid w:val="00E5463F"/>
    <w:rsid w:val="00E5493A"/>
    <w:rsid w:val="00E54EBB"/>
    <w:rsid w:val="00E5577A"/>
    <w:rsid w:val="00E559F7"/>
    <w:rsid w:val="00E55F1B"/>
    <w:rsid w:val="00E56494"/>
    <w:rsid w:val="00E572A9"/>
    <w:rsid w:val="00E576FE"/>
    <w:rsid w:val="00E57866"/>
    <w:rsid w:val="00E57A82"/>
    <w:rsid w:val="00E60E4D"/>
    <w:rsid w:val="00E61159"/>
    <w:rsid w:val="00E611DF"/>
    <w:rsid w:val="00E6129E"/>
    <w:rsid w:val="00E637CA"/>
    <w:rsid w:val="00E64057"/>
    <w:rsid w:val="00E641DF"/>
    <w:rsid w:val="00E652A3"/>
    <w:rsid w:val="00E655FC"/>
    <w:rsid w:val="00E657BC"/>
    <w:rsid w:val="00E6697D"/>
    <w:rsid w:val="00E66D33"/>
    <w:rsid w:val="00E672EA"/>
    <w:rsid w:val="00E70122"/>
    <w:rsid w:val="00E71186"/>
    <w:rsid w:val="00E713D2"/>
    <w:rsid w:val="00E7162E"/>
    <w:rsid w:val="00E7182F"/>
    <w:rsid w:val="00E71D29"/>
    <w:rsid w:val="00E72224"/>
    <w:rsid w:val="00E72784"/>
    <w:rsid w:val="00E72E26"/>
    <w:rsid w:val="00E73601"/>
    <w:rsid w:val="00E73B62"/>
    <w:rsid w:val="00E74150"/>
    <w:rsid w:val="00E74AE7"/>
    <w:rsid w:val="00E74D19"/>
    <w:rsid w:val="00E74E85"/>
    <w:rsid w:val="00E766F1"/>
    <w:rsid w:val="00E76712"/>
    <w:rsid w:val="00E7697B"/>
    <w:rsid w:val="00E76D0A"/>
    <w:rsid w:val="00E77219"/>
    <w:rsid w:val="00E7722D"/>
    <w:rsid w:val="00E77273"/>
    <w:rsid w:val="00E77F03"/>
    <w:rsid w:val="00E800CB"/>
    <w:rsid w:val="00E80586"/>
    <w:rsid w:val="00E80A60"/>
    <w:rsid w:val="00E81858"/>
    <w:rsid w:val="00E81D5C"/>
    <w:rsid w:val="00E823A4"/>
    <w:rsid w:val="00E827D8"/>
    <w:rsid w:val="00E839F9"/>
    <w:rsid w:val="00E83D88"/>
    <w:rsid w:val="00E83F90"/>
    <w:rsid w:val="00E85021"/>
    <w:rsid w:val="00E85184"/>
    <w:rsid w:val="00E85C2E"/>
    <w:rsid w:val="00E85F73"/>
    <w:rsid w:val="00E86C88"/>
    <w:rsid w:val="00E875BF"/>
    <w:rsid w:val="00E87B07"/>
    <w:rsid w:val="00E87FCF"/>
    <w:rsid w:val="00E90174"/>
    <w:rsid w:val="00E90814"/>
    <w:rsid w:val="00E91159"/>
    <w:rsid w:val="00E921C7"/>
    <w:rsid w:val="00E92360"/>
    <w:rsid w:val="00E9246B"/>
    <w:rsid w:val="00E93B5B"/>
    <w:rsid w:val="00E94615"/>
    <w:rsid w:val="00E947E7"/>
    <w:rsid w:val="00E949C9"/>
    <w:rsid w:val="00E94AE9"/>
    <w:rsid w:val="00E951BC"/>
    <w:rsid w:val="00E95D99"/>
    <w:rsid w:val="00E97096"/>
    <w:rsid w:val="00E9717F"/>
    <w:rsid w:val="00E972FA"/>
    <w:rsid w:val="00E97458"/>
    <w:rsid w:val="00E97DDD"/>
    <w:rsid w:val="00EA0B26"/>
    <w:rsid w:val="00EA0B9B"/>
    <w:rsid w:val="00EA1E2D"/>
    <w:rsid w:val="00EA30BE"/>
    <w:rsid w:val="00EA31E3"/>
    <w:rsid w:val="00EA36A9"/>
    <w:rsid w:val="00EA3848"/>
    <w:rsid w:val="00EA3CF0"/>
    <w:rsid w:val="00EA3D5A"/>
    <w:rsid w:val="00EA43CE"/>
    <w:rsid w:val="00EA441C"/>
    <w:rsid w:val="00EA4BB4"/>
    <w:rsid w:val="00EA4F33"/>
    <w:rsid w:val="00EA536B"/>
    <w:rsid w:val="00EA5EBE"/>
    <w:rsid w:val="00EA5F6C"/>
    <w:rsid w:val="00EA601F"/>
    <w:rsid w:val="00EA623F"/>
    <w:rsid w:val="00EA6358"/>
    <w:rsid w:val="00EA64EF"/>
    <w:rsid w:val="00EA707F"/>
    <w:rsid w:val="00EA73C3"/>
    <w:rsid w:val="00EA7B34"/>
    <w:rsid w:val="00EA7C5E"/>
    <w:rsid w:val="00EB00E5"/>
    <w:rsid w:val="00EB0230"/>
    <w:rsid w:val="00EB04A3"/>
    <w:rsid w:val="00EB0ECD"/>
    <w:rsid w:val="00EB0FD6"/>
    <w:rsid w:val="00EB2011"/>
    <w:rsid w:val="00EB3575"/>
    <w:rsid w:val="00EB3617"/>
    <w:rsid w:val="00EB3773"/>
    <w:rsid w:val="00EB37A6"/>
    <w:rsid w:val="00EB44DB"/>
    <w:rsid w:val="00EB4E5F"/>
    <w:rsid w:val="00EB588E"/>
    <w:rsid w:val="00EB5A52"/>
    <w:rsid w:val="00EB5B4C"/>
    <w:rsid w:val="00EB60FB"/>
    <w:rsid w:val="00EB6770"/>
    <w:rsid w:val="00EC0753"/>
    <w:rsid w:val="00EC125C"/>
    <w:rsid w:val="00EC1295"/>
    <w:rsid w:val="00EC1892"/>
    <w:rsid w:val="00EC1DBA"/>
    <w:rsid w:val="00EC3466"/>
    <w:rsid w:val="00EC3684"/>
    <w:rsid w:val="00EC3919"/>
    <w:rsid w:val="00EC3A95"/>
    <w:rsid w:val="00EC3EE1"/>
    <w:rsid w:val="00EC48A4"/>
    <w:rsid w:val="00EC4D85"/>
    <w:rsid w:val="00EC578A"/>
    <w:rsid w:val="00EC5873"/>
    <w:rsid w:val="00EC62DB"/>
    <w:rsid w:val="00EC6501"/>
    <w:rsid w:val="00EC7341"/>
    <w:rsid w:val="00EC7562"/>
    <w:rsid w:val="00EC75D4"/>
    <w:rsid w:val="00EC7AD9"/>
    <w:rsid w:val="00EC7E32"/>
    <w:rsid w:val="00EC7F43"/>
    <w:rsid w:val="00ED002C"/>
    <w:rsid w:val="00ED0A8F"/>
    <w:rsid w:val="00ED15D1"/>
    <w:rsid w:val="00ED2708"/>
    <w:rsid w:val="00ED290C"/>
    <w:rsid w:val="00ED2E3E"/>
    <w:rsid w:val="00ED34D4"/>
    <w:rsid w:val="00ED40E7"/>
    <w:rsid w:val="00ED448D"/>
    <w:rsid w:val="00ED4F2F"/>
    <w:rsid w:val="00ED512A"/>
    <w:rsid w:val="00ED5174"/>
    <w:rsid w:val="00ED5812"/>
    <w:rsid w:val="00ED5C68"/>
    <w:rsid w:val="00ED5CCE"/>
    <w:rsid w:val="00ED670B"/>
    <w:rsid w:val="00ED7388"/>
    <w:rsid w:val="00ED7C2D"/>
    <w:rsid w:val="00ED7FD7"/>
    <w:rsid w:val="00EE04F8"/>
    <w:rsid w:val="00EE0848"/>
    <w:rsid w:val="00EE0AD7"/>
    <w:rsid w:val="00EE1187"/>
    <w:rsid w:val="00EE1913"/>
    <w:rsid w:val="00EE247A"/>
    <w:rsid w:val="00EE2BF1"/>
    <w:rsid w:val="00EE30D3"/>
    <w:rsid w:val="00EE3201"/>
    <w:rsid w:val="00EE38A6"/>
    <w:rsid w:val="00EE3B32"/>
    <w:rsid w:val="00EE3D0F"/>
    <w:rsid w:val="00EE3D67"/>
    <w:rsid w:val="00EE3EDF"/>
    <w:rsid w:val="00EE4320"/>
    <w:rsid w:val="00EE48EA"/>
    <w:rsid w:val="00EE4F10"/>
    <w:rsid w:val="00EE51D0"/>
    <w:rsid w:val="00EE52EB"/>
    <w:rsid w:val="00EE54CC"/>
    <w:rsid w:val="00EE556F"/>
    <w:rsid w:val="00EE5835"/>
    <w:rsid w:val="00EE614B"/>
    <w:rsid w:val="00EE6348"/>
    <w:rsid w:val="00EE7C71"/>
    <w:rsid w:val="00EF0181"/>
    <w:rsid w:val="00EF0A2B"/>
    <w:rsid w:val="00EF1A0E"/>
    <w:rsid w:val="00EF1D1F"/>
    <w:rsid w:val="00EF30B2"/>
    <w:rsid w:val="00EF3785"/>
    <w:rsid w:val="00EF39B5"/>
    <w:rsid w:val="00EF3EC6"/>
    <w:rsid w:val="00EF3F00"/>
    <w:rsid w:val="00EF4649"/>
    <w:rsid w:val="00EF4AF2"/>
    <w:rsid w:val="00EF6B2F"/>
    <w:rsid w:val="00EF6FF9"/>
    <w:rsid w:val="00EF7C02"/>
    <w:rsid w:val="00F002AB"/>
    <w:rsid w:val="00F0113A"/>
    <w:rsid w:val="00F0155F"/>
    <w:rsid w:val="00F02396"/>
    <w:rsid w:val="00F024E2"/>
    <w:rsid w:val="00F0286F"/>
    <w:rsid w:val="00F0293E"/>
    <w:rsid w:val="00F034E6"/>
    <w:rsid w:val="00F03D66"/>
    <w:rsid w:val="00F0495C"/>
    <w:rsid w:val="00F049B0"/>
    <w:rsid w:val="00F04C53"/>
    <w:rsid w:val="00F05C8E"/>
    <w:rsid w:val="00F06766"/>
    <w:rsid w:val="00F07261"/>
    <w:rsid w:val="00F07781"/>
    <w:rsid w:val="00F07E7B"/>
    <w:rsid w:val="00F10060"/>
    <w:rsid w:val="00F105C4"/>
    <w:rsid w:val="00F1085D"/>
    <w:rsid w:val="00F108EF"/>
    <w:rsid w:val="00F11AFC"/>
    <w:rsid w:val="00F11D0E"/>
    <w:rsid w:val="00F13849"/>
    <w:rsid w:val="00F13B22"/>
    <w:rsid w:val="00F13C9A"/>
    <w:rsid w:val="00F13FDE"/>
    <w:rsid w:val="00F148BB"/>
    <w:rsid w:val="00F1515C"/>
    <w:rsid w:val="00F15909"/>
    <w:rsid w:val="00F15992"/>
    <w:rsid w:val="00F15B46"/>
    <w:rsid w:val="00F1699B"/>
    <w:rsid w:val="00F16E50"/>
    <w:rsid w:val="00F16E58"/>
    <w:rsid w:val="00F173C8"/>
    <w:rsid w:val="00F2047D"/>
    <w:rsid w:val="00F20505"/>
    <w:rsid w:val="00F21127"/>
    <w:rsid w:val="00F21254"/>
    <w:rsid w:val="00F21977"/>
    <w:rsid w:val="00F21A82"/>
    <w:rsid w:val="00F22835"/>
    <w:rsid w:val="00F2307A"/>
    <w:rsid w:val="00F24407"/>
    <w:rsid w:val="00F24479"/>
    <w:rsid w:val="00F24963"/>
    <w:rsid w:val="00F24977"/>
    <w:rsid w:val="00F25931"/>
    <w:rsid w:val="00F25F35"/>
    <w:rsid w:val="00F2600A"/>
    <w:rsid w:val="00F269F3"/>
    <w:rsid w:val="00F2784F"/>
    <w:rsid w:val="00F2791D"/>
    <w:rsid w:val="00F3177F"/>
    <w:rsid w:val="00F3191B"/>
    <w:rsid w:val="00F31F50"/>
    <w:rsid w:val="00F327F4"/>
    <w:rsid w:val="00F32824"/>
    <w:rsid w:val="00F328CB"/>
    <w:rsid w:val="00F33283"/>
    <w:rsid w:val="00F335CB"/>
    <w:rsid w:val="00F339AB"/>
    <w:rsid w:val="00F34847"/>
    <w:rsid w:val="00F348C1"/>
    <w:rsid w:val="00F35109"/>
    <w:rsid w:val="00F35265"/>
    <w:rsid w:val="00F3566D"/>
    <w:rsid w:val="00F365EF"/>
    <w:rsid w:val="00F3660E"/>
    <w:rsid w:val="00F37176"/>
    <w:rsid w:val="00F37584"/>
    <w:rsid w:val="00F37DEC"/>
    <w:rsid w:val="00F37E64"/>
    <w:rsid w:val="00F4010F"/>
    <w:rsid w:val="00F403AF"/>
    <w:rsid w:val="00F40769"/>
    <w:rsid w:val="00F40C61"/>
    <w:rsid w:val="00F40D80"/>
    <w:rsid w:val="00F40EB6"/>
    <w:rsid w:val="00F41008"/>
    <w:rsid w:val="00F418A0"/>
    <w:rsid w:val="00F41A1C"/>
    <w:rsid w:val="00F4217D"/>
    <w:rsid w:val="00F422F4"/>
    <w:rsid w:val="00F4318D"/>
    <w:rsid w:val="00F43268"/>
    <w:rsid w:val="00F43AFF"/>
    <w:rsid w:val="00F44351"/>
    <w:rsid w:val="00F44D82"/>
    <w:rsid w:val="00F44E1C"/>
    <w:rsid w:val="00F454B8"/>
    <w:rsid w:val="00F45CC5"/>
    <w:rsid w:val="00F46012"/>
    <w:rsid w:val="00F46278"/>
    <w:rsid w:val="00F46592"/>
    <w:rsid w:val="00F500FF"/>
    <w:rsid w:val="00F5093C"/>
    <w:rsid w:val="00F50FE7"/>
    <w:rsid w:val="00F5144D"/>
    <w:rsid w:val="00F51CF7"/>
    <w:rsid w:val="00F528C0"/>
    <w:rsid w:val="00F53230"/>
    <w:rsid w:val="00F53F9A"/>
    <w:rsid w:val="00F54217"/>
    <w:rsid w:val="00F54850"/>
    <w:rsid w:val="00F549D4"/>
    <w:rsid w:val="00F54D5B"/>
    <w:rsid w:val="00F55867"/>
    <w:rsid w:val="00F55C59"/>
    <w:rsid w:val="00F56002"/>
    <w:rsid w:val="00F56EBE"/>
    <w:rsid w:val="00F57470"/>
    <w:rsid w:val="00F579CF"/>
    <w:rsid w:val="00F57A64"/>
    <w:rsid w:val="00F60611"/>
    <w:rsid w:val="00F60DF7"/>
    <w:rsid w:val="00F60E4A"/>
    <w:rsid w:val="00F614DA"/>
    <w:rsid w:val="00F6173E"/>
    <w:rsid w:val="00F61D6C"/>
    <w:rsid w:val="00F62297"/>
    <w:rsid w:val="00F62647"/>
    <w:rsid w:val="00F6282E"/>
    <w:rsid w:val="00F62CB5"/>
    <w:rsid w:val="00F63695"/>
    <w:rsid w:val="00F63DC2"/>
    <w:rsid w:val="00F641A5"/>
    <w:rsid w:val="00F64A9C"/>
    <w:rsid w:val="00F65C6F"/>
    <w:rsid w:val="00F65C79"/>
    <w:rsid w:val="00F65D21"/>
    <w:rsid w:val="00F66780"/>
    <w:rsid w:val="00F67015"/>
    <w:rsid w:val="00F6702B"/>
    <w:rsid w:val="00F67DD5"/>
    <w:rsid w:val="00F70401"/>
    <w:rsid w:val="00F70881"/>
    <w:rsid w:val="00F70C2C"/>
    <w:rsid w:val="00F70C87"/>
    <w:rsid w:val="00F70DBB"/>
    <w:rsid w:val="00F70DF5"/>
    <w:rsid w:val="00F70EC8"/>
    <w:rsid w:val="00F70F14"/>
    <w:rsid w:val="00F71848"/>
    <w:rsid w:val="00F720A3"/>
    <w:rsid w:val="00F723D4"/>
    <w:rsid w:val="00F73C00"/>
    <w:rsid w:val="00F745AB"/>
    <w:rsid w:val="00F746D1"/>
    <w:rsid w:val="00F74E5F"/>
    <w:rsid w:val="00F75494"/>
    <w:rsid w:val="00F7589A"/>
    <w:rsid w:val="00F75902"/>
    <w:rsid w:val="00F75F5B"/>
    <w:rsid w:val="00F76AAD"/>
    <w:rsid w:val="00F77245"/>
    <w:rsid w:val="00F77432"/>
    <w:rsid w:val="00F80215"/>
    <w:rsid w:val="00F8060D"/>
    <w:rsid w:val="00F80781"/>
    <w:rsid w:val="00F81179"/>
    <w:rsid w:val="00F817E0"/>
    <w:rsid w:val="00F818C3"/>
    <w:rsid w:val="00F81A44"/>
    <w:rsid w:val="00F81C12"/>
    <w:rsid w:val="00F81E63"/>
    <w:rsid w:val="00F81F76"/>
    <w:rsid w:val="00F822A4"/>
    <w:rsid w:val="00F826F1"/>
    <w:rsid w:val="00F837D2"/>
    <w:rsid w:val="00F83924"/>
    <w:rsid w:val="00F83E63"/>
    <w:rsid w:val="00F84007"/>
    <w:rsid w:val="00F84940"/>
    <w:rsid w:val="00F849E6"/>
    <w:rsid w:val="00F84DAD"/>
    <w:rsid w:val="00F84DB2"/>
    <w:rsid w:val="00F85279"/>
    <w:rsid w:val="00F85466"/>
    <w:rsid w:val="00F8554D"/>
    <w:rsid w:val="00F8575C"/>
    <w:rsid w:val="00F85CD8"/>
    <w:rsid w:val="00F86292"/>
    <w:rsid w:val="00F87EBD"/>
    <w:rsid w:val="00F90E70"/>
    <w:rsid w:val="00F911F2"/>
    <w:rsid w:val="00F91B2F"/>
    <w:rsid w:val="00F92001"/>
    <w:rsid w:val="00F93694"/>
    <w:rsid w:val="00F94311"/>
    <w:rsid w:val="00F947C9"/>
    <w:rsid w:val="00F95906"/>
    <w:rsid w:val="00F95B6E"/>
    <w:rsid w:val="00F95FBA"/>
    <w:rsid w:val="00F9664A"/>
    <w:rsid w:val="00FA073E"/>
    <w:rsid w:val="00FA0970"/>
    <w:rsid w:val="00FA1114"/>
    <w:rsid w:val="00FA1ED3"/>
    <w:rsid w:val="00FA20DE"/>
    <w:rsid w:val="00FA21A8"/>
    <w:rsid w:val="00FA289C"/>
    <w:rsid w:val="00FA2A2A"/>
    <w:rsid w:val="00FA3657"/>
    <w:rsid w:val="00FA3A66"/>
    <w:rsid w:val="00FA3ADF"/>
    <w:rsid w:val="00FA46C5"/>
    <w:rsid w:val="00FA5930"/>
    <w:rsid w:val="00FA6748"/>
    <w:rsid w:val="00FA6D29"/>
    <w:rsid w:val="00FA72D4"/>
    <w:rsid w:val="00FB027E"/>
    <w:rsid w:val="00FB02E7"/>
    <w:rsid w:val="00FB0E90"/>
    <w:rsid w:val="00FB1649"/>
    <w:rsid w:val="00FB17E6"/>
    <w:rsid w:val="00FB1AB7"/>
    <w:rsid w:val="00FB1EB5"/>
    <w:rsid w:val="00FB37B3"/>
    <w:rsid w:val="00FB37F2"/>
    <w:rsid w:val="00FB3C2A"/>
    <w:rsid w:val="00FB5082"/>
    <w:rsid w:val="00FB53D5"/>
    <w:rsid w:val="00FB54C9"/>
    <w:rsid w:val="00FB5A04"/>
    <w:rsid w:val="00FB5B03"/>
    <w:rsid w:val="00FB62D9"/>
    <w:rsid w:val="00FB6621"/>
    <w:rsid w:val="00FB667A"/>
    <w:rsid w:val="00FB6E5C"/>
    <w:rsid w:val="00FB70A8"/>
    <w:rsid w:val="00FB737F"/>
    <w:rsid w:val="00FB7BD0"/>
    <w:rsid w:val="00FB7D8D"/>
    <w:rsid w:val="00FB7DF4"/>
    <w:rsid w:val="00FC11B1"/>
    <w:rsid w:val="00FC161B"/>
    <w:rsid w:val="00FC220E"/>
    <w:rsid w:val="00FC3742"/>
    <w:rsid w:val="00FC4295"/>
    <w:rsid w:val="00FC46B1"/>
    <w:rsid w:val="00FC5069"/>
    <w:rsid w:val="00FC59BB"/>
    <w:rsid w:val="00FC6C00"/>
    <w:rsid w:val="00FC72FB"/>
    <w:rsid w:val="00FC76AD"/>
    <w:rsid w:val="00FC7B26"/>
    <w:rsid w:val="00FC7C56"/>
    <w:rsid w:val="00FD0525"/>
    <w:rsid w:val="00FD1019"/>
    <w:rsid w:val="00FD1101"/>
    <w:rsid w:val="00FD1611"/>
    <w:rsid w:val="00FD1861"/>
    <w:rsid w:val="00FD1A48"/>
    <w:rsid w:val="00FD213D"/>
    <w:rsid w:val="00FD2396"/>
    <w:rsid w:val="00FD31F8"/>
    <w:rsid w:val="00FD3791"/>
    <w:rsid w:val="00FD4309"/>
    <w:rsid w:val="00FD4400"/>
    <w:rsid w:val="00FD502B"/>
    <w:rsid w:val="00FD538A"/>
    <w:rsid w:val="00FD5D4A"/>
    <w:rsid w:val="00FD5E4D"/>
    <w:rsid w:val="00FD62BC"/>
    <w:rsid w:val="00FD6376"/>
    <w:rsid w:val="00FD6423"/>
    <w:rsid w:val="00FD6C41"/>
    <w:rsid w:val="00FD6FAB"/>
    <w:rsid w:val="00FD7310"/>
    <w:rsid w:val="00FD7434"/>
    <w:rsid w:val="00FD756C"/>
    <w:rsid w:val="00FD7DE2"/>
    <w:rsid w:val="00FE0838"/>
    <w:rsid w:val="00FE0C55"/>
    <w:rsid w:val="00FE0D43"/>
    <w:rsid w:val="00FE2100"/>
    <w:rsid w:val="00FE246B"/>
    <w:rsid w:val="00FE26E6"/>
    <w:rsid w:val="00FE2B34"/>
    <w:rsid w:val="00FE32D1"/>
    <w:rsid w:val="00FE3965"/>
    <w:rsid w:val="00FE40DD"/>
    <w:rsid w:val="00FE4553"/>
    <w:rsid w:val="00FE480A"/>
    <w:rsid w:val="00FE4924"/>
    <w:rsid w:val="00FE49FE"/>
    <w:rsid w:val="00FE4A60"/>
    <w:rsid w:val="00FE5097"/>
    <w:rsid w:val="00FE50AB"/>
    <w:rsid w:val="00FE52E5"/>
    <w:rsid w:val="00FE537D"/>
    <w:rsid w:val="00FE5A1E"/>
    <w:rsid w:val="00FE5F25"/>
    <w:rsid w:val="00FE5FC7"/>
    <w:rsid w:val="00FE62C1"/>
    <w:rsid w:val="00FE635C"/>
    <w:rsid w:val="00FE64C3"/>
    <w:rsid w:val="00FE6941"/>
    <w:rsid w:val="00FE6B68"/>
    <w:rsid w:val="00FE7063"/>
    <w:rsid w:val="00FE769A"/>
    <w:rsid w:val="00FE7760"/>
    <w:rsid w:val="00FF0273"/>
    <w:rsid w:val="00FF10F3"/>
    <w:rsid w:val="00FF24D4"/>
    <w:rsid w:val="00FF280B"/>
    <w:rsid w:val="00FF2B72"/>
    <w:rsid w:val="00FF32F0"/>
    <w:rsid w:val="00FF3592"/>
    <w:rsid w:val="00FF3AD6"/>
    <w:rsid w:val="00FF446C"/>
    <w:rsid w:val="00FF4653"/>
    <w:rsid w:val="00FF5A8A"/>
    <w:rsid w:val="00FF5DA3"/>
    <w:rsid w:val="00FF69D1"/>
    <w:rsid w:val="00FF6E60"/>
    <w:rsid w:val="00FF772A"/>
    <w:rsid w:val="00FF78B6"/>
    <w:rsid w:val="00FF7D8F"/>
    <w:rsid w:val="00FF7FCF"/>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C5D2B"/>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86927"/>
    <w:pPr>
      <w:ind w:left="720"/>
      <w:contextualSpacing/>
    </w:pPr>
  </w:style>
  <w:style w:type="paragraph" w:styleId="a4">
    <w:name w:val="Balloon Text"/>
    <w:basedOn w:val="a"/>
    <w:link w:val="a5"/>
    <w:uiPriority w:val="99"/>
    <w:semiHidden/>
    <w:unhideWhenUsed/>
    <w:rsid w:val="008103D0"/>
    <w:pPr>
      <w:spacing w:after="0" w:line="240" w:lineRule="auto"/>
    </w:pPr>
    <w:rPr>
      <w:rFonts w:ascii="Tahoma" w:hAnsi="Tahoma" w:cs="Tahoma"/>
      <w:sz w:val="16"/>
      <w:szCs w:val="16"/>
    </w:rPr>
  </w:style>
  <w:style w:type="character" w:customStyle="1" w:styleId="a5">
    <w:name w:val="טקסט בלונים תו"/>
    <w:basedOn w:val="a0"/>
    <w:link w:val="a4"/>
    <w:uiPriority w:val="99"/>
    <w:semiHidden/>
    <w:rsid w:val="008103D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2047</Words>
  <Characters>11669</Characters>
  <Application>Microsoft Office Word</Application>
  <DocSecurity>0</DocSecurity>
  <Lines>97</Lines>
  <Paragraphs>27</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13689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Kostas</dc:creator>
  <cp:lastModifiedBy>NirT</cp:lastModifiedBy>
  <cp:revision>2</cp:revision>
  <dcterms:created xsi:type="dcterms:W3CDTF">2015-02-27T07:08:00Z</dcterms:created>
  <dcterms:modified xsi:type="dcterms:W3CDTF">2015-02-27T07:08:00Z</dcterms:modified>
</cp:coreProperties>
</file>